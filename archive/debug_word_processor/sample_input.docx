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09748" w14:textId="09EE1F71" w:rsidR="00581D0F" w:rsidDel="003C6971" w:rsidRDefault="00581D0F" w:rsidP="00581D0F">
      <w:pPr>
        <w:rPr>
          <w:del w:id="0" w:author="Sage Arbor, Ph.D." w:date="2025-05-25T22:20:00Z" w16du:dateUtc="2025-05-26T02:20:00Z"/>
        </w:rPr>
      </w:pPr>
      <w:r>
        <w:t>A simple file seeing if tracked changes program can work.  It should change this sentence from saying the cost would be $10</w:t>
      </w:r>
      <w:ins w:id="1" w:author="Sage Arbor, Ph.D." w:date="2025-05-08T14:53:00Z" w16du:dateUtc="2025-05-08T18:53:00Z">
        <w:r w:rsidR="00D119F8">
          <w:t>1</w:t>
        </w:r>
      </w:ins>
      <w:del w:id="2" w:author="Sage Arbor, Ph.D." w:date="2025-05-08T14:53:00Z" w16du:dateUtc="2025-05-08T18:53:00Z">
        <w:r w:rsidDel="00D119F8">
          <w:delText>0</w:delText>
        </w:r>
      </w:del>
      <w:r>
        <w:t xml:space="preserve"> , to a new number.</w:t>
      </w:r>
    </w:p>
    <w:p w14:paraId="44589387" w14:textId="1B48B31E" w:rsidR="00581D0F" w:rsidRDefault="00581D0F" w:rsidP="00581D0F"/>
    <w:p w14:paraId="3AC36F5D" w14:textId="77777777" w:rsidR="003C6971" w:rsidRDefault="003C6971" w:rsidP="003C6971">
      <w:pPr>
        <w:rPr>
          <w:ins w:id="3" w:author="Sage Arbor, Ph.D." w:date="2025-05-25T22:19:00Z" w16du:dateUtc="2025-05-26T02:19:00Z"/>
        </w:rPr>
      </w:pPr>
      <w:ins w:id="4" w:author="Sage Arbor, Ph.D." w:date="2025-05-25T22:19:00Z" w16du:dateUtc="2025-05-26T02:19:00Z">
        <w:r>
          <w:t xml:space="preserve">Bob started the </w:t>
        </w:r>
        <w:proofErr w:type="gramStart"/>
        <w:r>
          <w:t>sentence</w:t>
        </w:r>
        <w:proofErr w:type="gramEnd"/>
        <w:r>
          <w:t xml:space="preserve"> but Bob was also in the middle, and Bobby goes by Robert so Bob-words or bob-words or </w:t>
        </w:r>
        <w:proofErr w:type="spellStart"/>
        <w:r>
          <w:t>any$bob$word</w:t>
        </w:r>
        <w:proofErr w:type="spellEnd"/>
        <w:r>
          <w:t xml:space="preserve"> should be changed ok bob</w:t>
        </w:r>
      </w:ins>
    </w:p>
    <w:p w14:paraId="15206AF3" w14:textId="77777777" w:rsidR="00581D0F" w:rsidRDefault="00581D0F" w:rsidP="00581D0F">
      <w:pPr>
        <w:rPr>
          <w:ins w:id="5" w:author="Sage Arbor, Ph.D." w:date="2025-05-25T22:19:00Z" w16du:dateUtc="2025-05-26T02:19:00Z"/>
        </w:rPr>
      </w:pPr>
    </w:p>
    <w:p w14:paraId="19C52EA7" w14:textId="77777777" w:rsidR="003C6971" w:rsidRDefault="003C6971" w:rsidP="00581D0F"/>
    <w:p w14:paraId="17B3BC01" w14:textId="6A8D8FA4" w:rsidR="00581D0F" w:rsidRDefault="00581D0F" w:rsidP="00581D0F">
      <w:r>
        <w:t xml:space="preserve">Another line after blank lines.  </w:t>
      </w:r>
      <w:proofErr w:type="spellStart"/>
      <w:proofErr w:type="gramStart"/>
      <w:r>
        <w:t>Lets</w:t>
      </w:r>
      <w:proofErr w:type="spellEnd"/>
      <w:proofErr w:type="gramEnd"/>
      <w:r>
        <w:t xml:space="preserve"> count 1, 2, 3, 4, 5, 6, 7, </w:t>
      </w:r>
      <w:proofErr w:type="gramStart"/>
      <w:r>
        <w:t>8,</w:t>
      </w:r>
      <w:proofErr w:type="gramEnd"/>
      <w:r>
        <w:t xml:space="preserve"> 9, 10</w:t>
      </w:r>
      <w:ins w:id="6" w:author="Sage Arbor, Ph.D." w:date="2025-05-08T14:53:00Z" w16du:dateUtc="2025-05-08T18:53:00Z">
        <w:r w:rsidR="00D119F8">
          <w:t>, 11</w:t>
        </w:r>
      </w:ins>
      <w:r>
        <w:t>.</w:t>
      </w:r>
    </w:p>
    <w:p w14:paraId="65403007" w14:textId="77777777" w:rsidR="00581D0F" w:rsidRDefault="00581D0F" w:rsidP="00581D0F"/>
    <w:p w14:paraId="6A7F6930" w14:textId="77777777" w:rsidR="00581D0F" w:rsidRDefault="00581D0F" w:rsidP="00581D0F"/>
    <w:p w14:paraId="34F33ED0" w14:textId="0C1B2E17" w:rsidR="00581D0F" w:rsidRDefault="00581D0F" w:rsidP="00581D0F">
      <w:r>
        <w:t xml:space="preserve">Here is a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del w:id="7" w:author="Sage Arbor, Ph.D." w:date="2025-05-08T14:54:00Z" w16du:dateUtc="2025-05-08T18:54:00Z">
        <w:r w:rsidDel="00D119F8">
          <w:delText xml:space="preserve"> long</w:delText>
        </w:r>
      </w:del>
      <w:r>
        <w:t xml:space="preserve"> repetitive line with </w:t>
      </w:r>
      <w:del w:id="8" w:author="Sage Arbor, Ph.D." w:date="2025-05-08T14:54:00Z" w16du:dateUtc="2025-05-08T18:54:00Z">
        <w:r w:rsidDel="00D119F8">
          <w:delText xml:space="preserve">10 </w:delText>
        </w:r>
      </w:del>
      <w:ins w:id="9" w:author="Sage Arbor, Ph.D." w:date="2025-05-08T14:54:00Z" w16du:dateUtc="2025-05-08T18:54:00Z">
        <w:r w:rsidR="00D119F8">
          <w:t xml:space="preserve">9 </w:t>
        </w:r>
      </w:ins>
      <w:r>
        <w:t>longs.</w:t>
      </w:r>
    </w:p>
    <w:p w14:paraId="72BD8C5F" w14:textId="77777777" w:rsidR="00581D0F" w:rsidRDefault="00581D0F" w:rsidP="00581D0F"/>
    <w:p w14:paraId="6CBF1E68" w14:textId="6E1C8487" w:rsidR="00581D0F" w:rsidRDefault="00581D0F" w:rsidP="00581D0F">
      <w:r>
        <w:t xml:space="preserve">The last line was last edited by </w:t>
      </w:r>
      <w:proofErr w:type="spellStart"/>
      <w:ins w:id="10" w:author="Sage Arbor, Ph.D." w:date="2025-05-08T14:54:00Z" w16du:dateUtc="2025-05-08T18:54:00Z">
        <w:r w:rsidR="00D119F8">
          <w:t>MrArbor</w:t>
        </w:r>
        <w:proofErr w:type="spellEnd"/>
        <w:r w:rsidR="00D119F8">
          <w:t xml:space="preserve">, </w:t>
        </w:r>
      </w:ins>
      <w:del w:id="11" w:author="Sage Arbor, Ph.D." w:date="2025-05-08T14:54:00Z" w16du:dateUtc="2025-05-08T18:54:00Z">
        <w:r w:rsidDel="00D119F8">
          <w:delText xml:space="preserve">SageArbor , </w:delText>
        </w:r>
      </w:del>
      <w:r>
        <w:t>but that name can change.</w:t>
      </w:r>
    </w:p>
    <w:sectPr w:rsidR="0058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ge Arbor, Ph.D.">
    <w15:presenceInfo w15:providerId="AD" w15:userId="S::scb2@duke.edu::1a565cd2-3dd5-44d1-a529-e3ca8ceff4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0F"/>
    <w:rsid w:val="000935F0"/>
    <w:rsid w:val="00175B26"/>
    <w:rsid w:val="00207B7F"/>
    <w:rsid w:val="003B08EC"/>
    <w:rsid w:val="003C6971"/>
    <w:rsid w:val="00581D0F"/>
    <w:rsid w:val="00587E6D"/>
    <w:rsid w:val="006328C0"/>
    <w:rsid w:val="00826BF1"/>
    <w:rsid w:val="008B0B2A"/>
    <w:rsid w:val="00D119F8"/>
    <w:rsid w:val="00E27376"/>
    <w:rsid w:val="00E8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F558"/>
  <w15:chartTrackingRefBased/>
  <w15:docId w15:val="{0E253536-5A6F-49BC-914D-EA8B864F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D0F"/>
  </w:style>
  <w:style w:type="paragraph" w:styleId="Heading1">
    <w:name w:val="heading 1"/>
    <w:basedOn w:val="Normal"/>
    <w:next w:val="Normal"/>
    <w:link w:val="Heading1Char"/>
    <w:uiPriority w:val="9"/>
    <w:qFormat/>
    <w:rsid w:val="00581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D0F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D119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Arbor, Ph.D.</dc:creator>
  <cp:keywords/>
  <dc:description/>
  <cp:lastModifiedBy>Sage Arbor, Ph.D.</cp:lastModifiedBy>
  <cp:revision>4</cp:revision>
  <dcterms:created xsi:type="dcterms:W3CDTF">2025-05-08T18:55:00Z</dcterms:created>
  <dcterms:modified xsi:type="dcterms:W3CDTF">2025-05-26T02:20:00Z</dcterms:modified>
</cp:coreProperties>
</file>