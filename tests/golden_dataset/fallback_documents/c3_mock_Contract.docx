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w:p xmlns:w="http://schemas.openxmlformats.org/wordprocessingml/2006/main">
      <w:pPr>
        <w:pStyle w:val="Heading1"/>
      </w:pPr>
      <w:r>
        <w:t>MOCK – DCRI Master Services Agreement: BlueFern Biologics (Phase III Global Support)</w:t>
      </w:r>
    </w:p>
    <w:p xmlns:w="http://schemas.openxmlformats.org/wordprocessingml/2006/main">
      <w:pPr/>
      <w:r>
        <w:t>This is a MOCK sample for tooling tests. No real data.</w:t>
      </w:r>
    </w:p>
    <w:p xmlns:w="http://schemas.openxmlformats.org/wordprocessingml/2006/main">
      <w:pPr/>
      <w:r>
        <w:t>Parties: Duke Clinical Research Institute (DCRI) and BlueFern Biologics Ltd.</w:t>
      </w:r>
    </w:p>
    <w:p xmlns:w="http://schemas.openxmlformats.org/wordprocessingml/2006/main">
      <w:pPr/>
      <w:r>
        <w:t>Effective Date: November 5, 2025</w:t>
      </w:r>
    </w:p>
    <w:p xmlns:w="http://schemas.openxmlformats.org/wordprocessingml/2006/main">
      <w:pPr/>
      <w:r>
        <w:t>Scope: Global site management, central monitoring, stats/programming for BF‑112 Phase III.</w:t>
      </w:r>
    </w:p>
    <w:p xmlns:w="http://schemas.openxmlformats.org/wordprocessingml/2006/main">
      <w:pPr/>
      <w:r>
        <w:t>Budget Summary (Proposed): Fixed Fee: $6,250,000; Pass‑through Management: 12%; Close‑out: $750,000.</w:t>
      </w:r>
    </w:p>
    <w:p xmlns:w="http://schemas.openxmlformats.org/wordprocessingml/2006/main">
      <w:r>
        <w:t>Fixed Fee (proposed): </w:t>
      </w:r>
      <w:commentRangeStart w:id="0"/>
      <w:r>
        <w:t>$6,250,000</w:t>
      </w:r>
      <w:commentRangeEnd w:id="0"/>
      <w:r>
        <w:commentReference w:id="0"/>
      </w:r>
      <w:r>
        <w:t> (floor: $5,500,000).</w:t>
      </w:r>
    </w:p>
    <w:p xmlns:w="http://schemas.openxmlformats.org/wordprocessingml/2006/main">
      <w:r>
        <w:t>Pass‑through Management Fee: </w:t>
      </w:r>
      <w:commentRangeStart w:id="1"/>
      <w:r>
        <w:t>12%</w:t>
      </w:r>
      <w:commentRangeEnd w:id="1"/>
      <w:r>
        <w:commentReference w:id="1"/>
      </w:r>
      <w:r>
        <w:t> (minimum: 10%).</w:t>
      </w:r>
    </w:p>
    <w:p xmlns:w="http://schemas.openxmlformats.org/wordprocessingml/2006/main">
      <w:r>
        <w:t>Monitoring Visit Interval: </w:t>
      </w:r>
      <w:del w:id="9" w:author="DCRI Ops" w:date="2025-08-29T13:00:00Z">
        <w:r>
          <w:delText>Every 12 weeks</w:delText>
        </w:r>
      </w:del>
      <w:ins w:id="10" w:author="DCRI Ops" w:date="2025-08-29T13:00:00Z">
        <w:r>
          <w:t>Every 8 weeks</w:t>
        </w:r>
      </w:ins>
    </w:p>
    <w:p xmlns:w="http://schemas.openxmlformats.org/wordprocessingml/2006/main">
      <w:r>
        <w:t>IP Clause: </w:t>
      </w:r>
      <w:del w:id="11" w:author="DCRI Legal" w:date="2025-08-29T13:00:00Z">
        <w:r>
          <w:delText>Work‑made‑for‑hire of all outputs</w:delText>
        </w:r>
      </w:del>
      <w:ins w:id="12" w:author="DCRI Legal" w:date="2025-08-29T13:00:00Z">
        <w:r>
          <w:t>Sponsor owns study‑specific deliverables; DCRI retains platform IP and know‑how</w:t>
        </w:r>
      </w:ins>
    </w:p>
    <w:p xmlns:w="http://schemas.openxmlformats.org/wordprocessingml/2006/main">
      <w:r>
        <w:t>Publication &amp; Authorship: </w:t>
      </w:r>
      <w:commentRangeStart w:id="3"/>
      <w:r>
        <w:t>ICMJE criteria apply</w:t>
      </w:r>
      <w:commentRangeEnd w:id="3"/>
      <w:r>
        <w:commentReference w:id="3"/>
      </w:r>
      <w:r>
        <w:t>; minimum acknowledgment for non‑author DCRI analysts.</w:t>
      </w:r>
    </w:p>
    <w:sectPr/>
  </w:body>
</w:document>
</file>

<file path=word/comments.xml><?xml version="1.0" encoding="utf-8"?>
<w:comments xmlns:w="http://schemas.openxmlformats.org/wordprocessingml/2006/main">
  <w:comment xmlns:w="http://schemas.openxmlformats.org/wordprocessingml/2006/main" w:id="0" w:author="DCRI Negotiator" w:date="2025-08-29T13:15:00Z">
    <w:p xmlns:w="http://schemas.openxmlformats.org/wordprocessingml/2006/main">
      <w:r>
        <w:t>Fixed‑fee floor: $5.5M. Below this requires scope reduction (monitoring frequency/site count).</w:t>
      </w:r>
    </w:p>
  </w:comment>
  <w:comment xmlns:w="http://schemas.openxmlformats.org/wordprocessingml/2006/main" w:id="1" w:author="DCRI Ops" w:date="2025-08-29T13:16:00Z">
    <w:p xmlns:w="http://schemas.openxmlformats.org/wordprocessingml/2006/main">
      <w:r>
        <w:t>Pass‑through management fee minimum: 10% to cover oversight/controls.</w:t>
      </w:r>
    </w:p>
  </w:comment>
  <w:comment xmlns:w="http://schemas.openxmlformats.org/wordprocessingml/2006/main" w:id="2" w:author="DCRI Legal" w:date="2025-08-29T13:17:00Z">
    <w:p xmlns:w="http://schemas.openxmlformats.org/wordprocessingml/2006/main">
      <w:r>
        <w:t>IP: DCRI retains rights to pre‑existing tools and generalized know‑how. No work‑made‑for‑hire on platform IP.</w:t>
      </w:r>
    </w:p>
  </w:comment>
  <w:comment xmlns:w="http://schemas.openxmlformats.org/wordprocessingml/2006/main" w:id="3" w:author="DCRI Publications" w:date="2025-08-29T13:18:00Z">
    <w:p xmlns:w="http://schemas.openxmlformats.org/wordprocessingml/2006/main">
      <w:r>
        <w:t>Authorship follows ICMJE criteria. Minimum: DCRI analysts acknowledged if not authors.</w:t>
      </w:r>
    </w:p>
  </w:comment>
</w:comments>
</file>

<file path=word/styles.xml><?xml version="1.0" encoding="utf-8"?>
<w:styles xmlns:w="http://schemas.openxmlformats.org/wordprocessingml/2006/main">
  <w:style w:type="paragraph" w:default="1" w:styleId="Normal">
    <w:name w:val="Normal"/>
    <w:qFormat/>
    <w:rPr>
      <w:rFonts w:ascii="Calibri" w:hAnsi="Calibri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</w:pPr>
    <w:rPr>
      <w:b/>
      <w:sz w:val="28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comments" Target="comment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Python OOXML Builder</Application>
  <DocSecurity>0</DocSecurity>
  <ScaleCrop>false</ScaleCrop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 – DCRI Master Services Agreement: BlueFern Biologics (Phase III Global Support)</dc:title>
  <dc:subject>Contract</dc:subject>
  <dc:creator>DCRI</dc:creator>
  <cp:lastModifiedBy>DCRI</cp:lastModifiedBy>
  <dcterms:created xsi:type="dcterms:W3CDTF">2025-08-29T17:17:54Z</dcterms:created>
  <dcterms:modified xsi:type="dcterms:W3CDTF">2025-08-29T17:17:54Z</dcterms:modified>
  <dc:description>MOCK SAMPLE – NO REAL DATA</dc:description>
</cp:coreProperties>
</file>