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>
  <w:body>
    <w:p xmlns:w="http://schemas.openxmlformats.org/wordprocessingml/2006/main">
      <w:pPr>
        <w:pStyle w:val="Heading1"/>
      </w:pPr>
      <w:r>
        <w:t>MOCK – DCRI Services Agreement: Cobalt Ridge Pharma (RWE Registry)</w:t>
      </w:r>
    </w:p>
    <w:p xmlns:w="http://schemas.openxmlformats.org/wordprocessingml/2006/main">
      <w:pPr/>
      <w:r>
        <w:t>This is a MOCK sample for tooling tests. No real data.</w:t>
      </w:r>
    </w:p>
    <w:p xmlns:w="http://schemas.openxmlformats.org/wordprocessingml/2006/main">
      <w:pPr/>
      <w:r>
        <w:t>Parties: Duke Clinical Research Institute (DCRI) and Cobalt Ridge Pharma LLC.</w:t>
      </w:r>
    </w:p>
    <w:p xmlns:w="http://schemas.openxmlformats.org/wordprocessingml/2006/main">
      <w:pPr/>
      <w:r>
        <w:t>Effective Date: October 1, 2025</w:t>
      </w:r>
    </w:p>
    <w:p xmlns:w="http://schemas.openxmlformats.org/wordprocessingml/2006/main">
      <w:pPr/>
      <w:r>
        <w:t>Program: Three‑year, multi‑site real‑world evidence registry for CRP‑904.</w:t>
      </w:r>
    </w:p>
    <w:p xmlns:w="http://schemas.openxmlformats.org/wordprocessingml/2006/main">
      <w:pPr/>
      <w:r>
        <w:t>Budget Summary (Proposed): Year 1: $2,100,000; Years 2–3: $1,400,000/yr; Per‑site start‑up: $18,000.</w:t>
      </w:r>
    </w:p>
    <w:p xmlns:w="http://schemas.openxmlformats.org/wordprocessingml/2006/main">
      <w:r>
        <w:t>Year‑1 Fee (proposed): </w:t>
      </w:r>
      <w:commentRangeStart w:id="0"/>
      <w:r>
        <w:t>$2,100,000</w:t>
      </w:r>
      <w:commentRangeEnd w:id="0"/>
      <w:r>
        <w:commentReference w:id="0"/>
      </w:r>
      <w:r>
        <w:t> (floor: $1,800,000).</w:t>
      </w:r>
    </w:p>
    <w:p xmlns:w="http://schemas.openxmlformats.org/wordprocessingml/2006/main">
      <w:r>
        <w:t>Per‑site start‑up: </w:t>
      </w:r>
      <w:commentRangeStart w:id="1"/>
      <w:r>
        <w:t>$18,000</w:t>
      </w:r>
      <w:commentRangeEnd w:id="1"/>
      <w:r>
        <w:commentReference w:id="1"/>
      </w:r>
      <w:r>
        <w:t> (floor: $15,000).</w:t>
      </w:r>
    </w:p>
    <w:p xmlns:w="http://schemas.openxmlformats.org/wordprocessingml/2006/main">
      <w:r>
        <w:t>Invoicing Frequency: </w:t>
      </w:r>
      <w:del w:id="5" w:author="DCRI Finance" w:date="2025-08-29T13:00:00Z">
        <w:r>
          <w:delText>Quarterly in arrears</w:delText>
        </w:r>
      </w:del>
      <w:ins w:id="6" w:author="DCRI Finance" w:date="2025-08-29T13:00:00Z">
        <w:r>
          <w:t>Monthly in arrears</w:t>
        </w:r>
      </w:ins>
    </w:p>
    <w:p xmlns:w="http://schemas.openxmlformats.org/wordprocessingml/2006/main">
      <w:r>
        <w:t>Indemnification: </w:t>
      </w:r>
      <w:del w:id="7" w:author="DCRI Legal" w:date="2025-08-29T13:00:00Z">
        <w:r>
          <w:delText>Sponsor-only indemnity</w:delText>
        </w:r>
      </w:del>
      <w:ins w:id="8" w:author="DCRI Legal" w:date="2025-08-29T13:00:00Z">
        <w:r>
          <w:t>Mutual indemnity</w:t>
        </w:r>
      </w:ins>
    </w:p>
    <w:p xmlns:w="http://schemas.openxmlformats.org/wordprocessingml/2006/main">
      <w:r>
        <w:t>Data Use Constraints: </w:t>
      </w:r>
      <w:commentRangeStart w:id="3"/>
      <w:r>
        <w:t>De‑identified exports allowed</w:t>
      </w:r>
      <w:commentRangeEnd w:id="3"/>
      <w:r>
        <w:commentReference w:id="3"/>
      </w:r>
      <w:r>
        <w:t>; no raw PHI externalization permitted.</w:t>
      </w:r>
    </w:p>
    <w:sectPr/>
  </w:body>
</w:document>
</file>

<file path=word/comments.xml><?xml version="1.0" encoding="utf-8"?>
<w:comments xmlns:w="http://schemas.openxmlformats.org/wordprocessingml/2006/main">
  <w:comment xmlns:w="http://schemas.openxmlformats.org/wordprocessingml/2006/main" w:id="0" w:author="DCRI Negotiator" w:date="2025-08-29T13:10:00Z">
    <w:p xmlns:w="http://schemas.openxmlformats.org/wordprocessingml/2006/main">
      <w:r>
        <w:t>Year‑1 minimum: $1.8M. Annual floor (Years 2–3): $1.2M each.</w:t>
      </w:r>
    </w:p>
  </w:comment>
  <w:comment xmlns:w="http://schemas.openxmlformats.org/wordprocessingml/2006/main" w:id="1" w:author="DCRI Finance" w:date="2025-08-29T13:11:00Z">
    <w:p xmlns:w="http://schemas.openxmlformats.org/wordprocessingml/2006/main">
      <w:r>
        <w:t>Per‑site start‑up fee cannot drop below $15,000 given onboarding workload.</w:t>
      </w:r>
    </w:p>
  </w:comment>
  <w:comment xmlns:w="http://schemas.openxmlformats.org/wordprocessingml/2006/main" w:id="2" w:author="DCRI Legal" w:date="2025-08-29T13:12:00Z">
    <w:p xmlns:w="http://schemas.openxmlformats.org/wordprocessingml/2006/main">
      <w:r>
        <w:t>Indemnification must be mutual. No carve‑outs removing CRO negligence.</w:t>
      </w:r>
    </w:p>
  </w:comment>
  <w:comment xmlns:w="http://schemas.openxmlformats.org/wordprocessingml/2006/main" w:id="3" w:author="DCRI Privacy" w:date="2025-08-29T13:13:00Z">
    <w:p xmlns:w="http://schemas.openxmlformats.org/wordprocessingml/2006/main">
      <w:r>
        <w:t>Data access: de‑identified exports allowed; raw PHI never leaves covered environments.</w:t>
      </w:r>
    </w:p>
  </w:comment>
</w:comments>
</file>

<file path=word/styles.xml><?xml version="1.0" encoding="utf-8"?>
<w:styles xmlns:w="http://schemas.openxmlformats.org/wordprocessingml/2006/main">
  <w:style w:type="paragraph" w:default="1" w:styleId="Normal">
    <w:name w:val="Normal"/>
    <w:qFormat/>
    <w:rPr>
      <w:rFonts w:ascii="Calibri" w:hAnsi="Calibri"/>
      <w:sz w:val="22"/>
    </w:rPr>
  </w:style>
  <w:style w:type="paragraph" w:styleId="Heading1">
    <w:name w:val="heading 1"/>
    <w:basedOn w:val="Normal"/>
    <w:next w:val="Normal"/>
    <w:uiPriority w:val="9"/>
    <w:qFormat/>
    <w:pPr>
      <w:keepNext/>
      <w:keepLines/>
    </w:pPr>
    <w:rPr>
      <w:b/>
      <w:sz w:val="28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comments" Target="comment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Python OOXML Builder</Application>
  <DocSecurity>0</DocSecurity>
  <ScaleCrop>false</ScaleCrop>
  <LinksUpToDate>false</LinksUpToDate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MOCK – DCRI Services Agreement: Cobalt Ridge Pharma (RWE Registry)</dc:title>
  <dc:subject>Contract</dc:subject>
  <dc:creator>DCRI</dc:creator>
  <cp:lastModifiedBy>DCRI</cp:lastModifiedBy>
  <dcterms:created xsi:type="dcterms:W3CDTF">2025-08-29T17:17:54Z</dcterms:created>
  <dcterms:modified xsi:type="dcterms:W3CDTF">2025-08-29T17:17:54Z</dcterms:modified>
  <dc:description>MOCK SAMPLE – NO REAL DATA</dc:description>
</cp:coreProperties>
</file>