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F0C53" w14:textId="77777777" w:rsidR="004D72B2"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center"/>
        <w:rPr>
          <w:rFonts w:ascii="Arial" w:hAnsi="Arial"/>
          <w:b/>
          <w:sz w:val="32"/>
        </w:rPr>
      </w:pPr>
      <w:r>
        <w:rPr>
          <w:rFonts w:ascii="Arial" w:hAnsi="Arial"/>
          <w:b/>
          <w:sz w:val="32"/>
        </w:rPr>
        <w:t xml:space="preserve">Study Site Agreement </w:t>
      </w:r>
    </w:p>
    <w:p w14:paraId="1AD8997B" w14:textId="77777777" w:rsidR="004D72B2" w:rsidRDefault="003D66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rFonts w:ascii="Arial" w:hAnsi="Arial"/>
          <w:sz w:val="22"/>
        </w:rPr>
      </w:pPr>
      <w:r>
        <w:rPr>
          <w:rFonts w:ascii="Arial" w:hAnsi="Arial"/>
          <w:sz w:val="22"/>
        </w:rPr>
        <w:tab/>
      </w:r>
    </w:p>
    <w:p w14:paraId="0284C88C" w14:textId="77777777" w:rsidR="004D72B2"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rFonts w:ascii="Arial" w:hAnsi="Arial"/>
          <w:sz w:val="22"/>
        </w:rPr>
      </w:pPr>
    </w:p>
    <w:p w14:paraId="3B0E5390" w14:textId="617C543A" w:rsidR="007334F0" w:rsidRPr="00A8497D" w:rsidRDefault="004D72B2" w:rsidP="00114B2A">
      <w:pPr>
        <w:pStyle w:val="BodyTextIndent"/>
        <w:ind w:left="0" w:firstLine="0"/>
        <w:jc w:val="both"/>
        <w:rPr>
          <w:sz w:val="22"/>
          <w:szCs w:val="22"/>
        </w:rPr>
      </w:pPr>
      <w:r w:rsidRPr="00A8497D">
        <w:rPr>
          <w:sz w:val="22"/>
          <w:szCs w:val="22"/>
        </w:rPr>
        <w:t xml:space="preserve">This Study Site </w:t>
      </w:r>
      <w:r w:rsidR="003C083E" w:rsidRPr="00A8497D">
        <w:rPr>
          <w:sz w:val="22"/>
          <w:szCs w:val="22"/>
        </w:rPr>
        <w:t xml:space="preserve">Agreement </w:t>
      </w:r>
      <w:r w:rsidRPr="00A8497D">
        <w:rPr>
          <w:sz w:val="22"/>
          <w:szCs w:val="22"/>
        </w:rPr>
        <w:t>(the “</w:t>
      </w:r>
      <w:r w:rsidRPr="00A8497D">
        <w:rPr>
          <w:b/>
          <w:sz w:val="22"/>
          <w:szCs w:val="22"/>
        </w:rPr>
        <w:t>Agreement</w:t>
      </w:r>
      <w:r w:rsidRPr="00A8497D">
        <w:rPr>
          <w:sz w:val="22"/>
          <w:szCs w:val="22"/>
        </w:rPr>
        <w:t xml:space="preserve">”) is entered into </w:t>
      </w:r>
      <w:r w:rsidR="002E65D4" w:rsidRPr="00A8497D">
        <w:rPr>
          <w:sz w:val="22"/>
          <w:szCs w:val="22"/>
        </w:rPr>
        <w:t xml:space="preserve">as of </w:t>
      </w:r>
      <w:r w:rsidR="002E65D4" w:rsidRPr="00A8497D">
        <w:rPr>
          <w:color w:val="000000"/>
          <w:sz w:val="22"/>
          <w:szCs w:val="22"/>
        </w:rPr>
        <w:t>the date of the last signature hereon</w:t>
      </w:r>
      <w:r w:rsidRPr="00A8497D">
        <w:rPr>
          <w:sz w:val="22"/>
          <w:szCs w:val="22"/>
        </w:rPr>
        <w:t>, (the “</w:t>
      </w:r>
      <w:r w:rsidRPr="00A8497D">
        <w:rPr>
          <w:b/>
          <w:sz w:val="22"/>
          <w:szCs w:val="22"/>
        </w:rPr>
        <w:t>Effective Date</w:t>
      </w:r>
      <w:r w:rsidRPr="00A8497D">
        <w:rPr>
          <w:sz w:val="22"/>
          <w:szCs w:val="22"/>
        </w:rPr>
        <w:t xml:space="preserve">”) by and between </w:t>
      </w:r>
      <w:r w:rsidR="00257E0E" w:rsidRPr="00257E0E">
        <w:rPr>
          <w:sz w:val="22"/>
          <w:szCs w:val="22"/>
        </w:rPr>
        <w:t xml:space="preserve">Duke University, a tax-exempt research and educational institution located in Durham, North Carolina, acting for and on behalf of its Duke Clinical Research Institute </w:t>
      </w:r>
      <w:r w:rsidR="006F5633" w:rsidRPr="006F5633">
        <w:rPr>
          <w:sz w:val="22"/>
          <w:szCs w:val="22"/>
        </w:rPr>
        <w:t>(“</w:t>
      </w:r>
      <w:r w:rsidR="006F5633" w:rsidRPr="006F5633">
        <w:rPr>
          <w:b/>
          <w:sz w:val="22"/>
          <w:szCs w:val="22"/>
        </w:rPr>
        <w:t>Duke</w:t>
      </w:r>
      <w:r w:rsidR="006F5633" w:rsidRPr="006F5633">
        <w:rPr>
          <w:sz w:val="22"/>
          <w:szCs w:val="22"/>
        </w:rPr>
        <w:t xml:space="preserve">”)” </w:t>
      </w:r>
      <w:r w:rsidRPr="00A8497D">
        <w:rPr>
          <w:sz w:val="22"/>
          <w:szCs w:val="22"/>
        </w:rPr>
        <w:t xml:space="preserve">and </w:t>
      </w:r>
      <w:r w:rsidR="007C4B96" w:rsidRPr="00A8497D">
        <w:rPr>
          <w:sz w:val="22"/>
          <w:szCs w:val="22"/>
        </w:rPr>
        <w:t>_</w:t>
      </w:r>
      <w:ins w:id="0" w:author="JoAnna S Pomerantz, J.D." w:date="2025-06-17T14:32:00Z">
        <w:r w:rsidR="00053581" w:rsidRPr="00053581">
          <w:rPr>
            <w:sz w:val="22"/>
            <w:szCs w:val="22"/>
          </w:rPr>
          <w:t xml:space="preserve"> </w:t>
        </w:r>
        <w:r w:rsidR="00053581">
          <w:rPr>
            <w:sz w:val="22"/>
            <w:szCs w:val="22"/>
          </w:rPr>
          <w:t>University of North Carolina at Chapel Hill on behalf of itself and its</w:t>
        </w:r>
        <w:r w:rsidR="00053581">
          <w:rPr>
            <w:sz w:val="22"/>
            <w:szCs w:val="22"/>
          </w:rPr>
          <w:t xml:space="preserve"> affiliates</w:t>
        </w:r>
      </w:ins>
      <w:del w:id="1" w:author="JoAnna S Pomerantz, J.D." w:date="2025-06-17T14:32:00Z">
        <w:r w:rsidR="007C4B96" w:rsidRPr="00A8497D" w:rsidDel="00053581">
          <w:rPr>
            <w:sz w:val="22"/>
            <w:szCs w:val="22"/>
          </w:rPr>
          <w:delText>___________</w:delText>
        </w:r>
        <w:r w:rsidR="0053320A" w:rsidRPr="00A8497D" w:rsidDel="00053581">
          <w:rPr>
            <w:sz w:val="22"/>
            <w:szCs w:val="22"/>
          </w:rPr>
          <w:delText>_</w:delText>
        </w:r>
      </w:del>
      <w:r w:rsidR="0053320A" w:rsidRPr="00A8497D">
        <w:rPr>
          <w:sz w:val="22"/>
          <w:szCs w:val="22"/>
        </w:rPr>
        <w:t xml:space="preserve">, </w:t>
      </w:r>
      <w:r w:rsidRPr="00A8497D">
        <w:rPr>
          <w:sz w:val="22"/>
          <w:szCs w:val="22"/>
        </w:rPr>
        <w:t xml:space="preserve">located at </w:t>
      </w:r>
      <w:ins w:id="2" w:author="JoAnna S Pomerantz, J.D." w:date="2025-06-17T14:32:00Z">
        <w:r w:rsidR="00053581">
          <w:rPr>
            <w:sz w:val="22"/>
            <w:szCs w:val="22"/>
          </w:rPr>
          <w:t>Tarheel Road, 27516</w:t>
        </w:r>
      </w:ins>
      <w:del w:id="3" w:author="JoAnna S Pomerantz, J.D." w:date="2025-06-17T14:32:00Z">
        <w:r w:rsidR="0053320A" w:rsidRPr="00A8497D" w:rsidDel="00053581">
          <w:rPr>
            <w:sz w:val="22"/>
            <w:szCs w:val="22"/>
          </w:rPr>
          <w:delText>_______________</w:delText>
        </w:r>
      </w:del>
      <w:r w:rsidR="00EA5F0B" w:rsidRPr="00A8497D">
        <w:rPr>
          <w:sz w:val="22"/>
          <w:szCs w:val="22"/>
        </w:rPr>
        <w:t xml:space="preserve"> </w:t>
      </w:r>
      <w:r w:rsidRPr="00A8497D">
        <w:rPr>
          <w:sz w:val="22"/>
          <w:szCs w:val="22"/>
        </w:rPr>
        <w:t>(“</w:t>
      </w:r>
      <w:r w:rsidR="003D6645">
        <w:rPr>
          <w:b/>
          <w:sz w:val="22"/>
          <w:szCs w:val="22"/>
        </w:rPr>
        <w:t>Study Site</w:t>
      </w:r>
      <w:r w:rsidRPr="00A8497D">
        <w:rPr>
          <w:sz w:val="22"/>
          <w:szCs w:val="22"/>
        </w:rPr>
        <w:t>”)</w:t>
      </w:r>
      <w:r w:rsidR="000D3C08" w:rsidRPr="00A8497D">
        <w:rPr>
          <w:sz w:val="22"/>
          <w:szCs w:val="22"/>
        </w:rPr>
        <w:t xml:space="preserve"> Duke and </w:t>
      </w:r>
      <w:r w:rsidR="003D6645">
        <w:rPr>
          <w:sz w:val="22"/>
          <w:szCs w:val="22"/>
        </w:rPr>
        <w:t>Study Site</w:t>
      </w:r>
      <w:r w:rsidR="000D3C08" w:rsidRPr="00A8497D">
        <w:rPr>
          <w:sz w:val="22"/>
          <w:szCs w:val="22"/>
        </w:rPr>
        <w:t xml:space="preserve"> may be referred to herein each as a “Party” and collectively the “Parties</w:t>
      </w:r>
      <w:r w:rsidR="00525216">
        <w:rPr>
          <w:sz w:val="22"/>
          <w:szCs w:val="22"/>
        </w:rPr>
        <w:t>”.</w:t>
      </w:r>
    </w:p>
    <w:p w14:paraId="2FA897B4" w14:textId="77777777" w:rsidR="004D72B2" w:rsidRPr="00A8497D"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sz w:val="22"/>
          <w:szCs w:val="22"/>
        </w:rPr>
      </w:pPr>
    </w:p>
    <w:p w14:paraId="71D09D71" w14:textId="40574EDD"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Duke </w:t>
      </w:r>
      <w:r w:rsidR="003C3101">
        <w:rPr>
          <w:sz w:val="22"/>
          <w:szCs w:val="22"/>
        </w:rPr>
        <w:t xml:space="preserve">has entered into a contract with </w:t>
      </w:r>
      <w:bookmarkStart w:id="4" w:name="_Hlk144381176"/>
      <w:r w:rsidR="00933975" w:rsidRPr="00933975">
        <w:rPr>
          <w:b/>
          <w:bCs/>
          <w:sz w:val="22"/>
          <w:szCs w:val="22"/>
        </w:rPr>
        <w:t>Novo Nordisk Inc.</w:t>
      </w:r>
      <w:r w:rsidR="00933975" w:rsidRPr="00933975">
        <w:rPr>
          <w:sz w:val="22"/>
          <w:szCs w:val="22"/>
        </w:rPr>
        <w:t xml:space="preserve"> (an </w:t>
      </w:r>
      <w:r w:rsidR="00F37A19">
        <w:rPr>
          <w:sz w:val="22"/>
          <w:szCs w:val="22"/>
        </w:rPr>
        <w:t>A</w:t>
      </w:r>
      <w:r w:rsidR="00933975" w:rsidRPr="00933975">
        <w:rPr>
          <w:sz w:val="22"/>
          <w:szCs w:val="22"/>
        </w:rPr>
        <w:t xml:space="preserve">ffiliate of Novo Nordisk A/S of Denmark), having a business address at </w:t>
      </w:r>
      <w:r w:rsidR="00933975" w:rsidRPr="00933975">
        <w:rPr>
          <w:bCs/>
          <w:sz w:val="22"/>
          <w:szCs w:val="22"/>
        </w:rPr>
        <w:t>800 Scudders Mill Road, Plainsboro,</w:t>
      </w:r>
      <w:r w:rsidR="00933975" w:rsidRPr="00933975">
        <w:rPr>
          <w:sz w:val="22"/>
          <w:szCs w:val="22"/>
        </w:rPr>
        <w:t xml:space="preserve"> New Jersey </w:t>
      </w:r>
      <w:r w:rsidR="00933975" w:rsidRPr="00933975">
        <w:rPr>
          <w:bCs/>
          <w:sz w:val="22"/>
          <w:szCs w:val="22"/>
        </w:rPr>
        <w:t>08536</w:t>
      </w:r>
      <w:r w:rsidR="00933975" w:rsidRPr="00933975">
        <w:rPr>
          <w:sz w:val="22"/>
          <w:szCs w:val="22"/>
        </w:rPr>
        <w:t xml:space="preserve"> </w:t>
      </w:r>
      <w:bookmarkStart w:id="5" w:name="_Hlk157411136"/>
      <w:bookmarkEnd w:id="4"/>
      <w:r w:rsidRPr="00A8497D">
        <w:rPr>
          <w:sz w:val="22"/>
          <w:szCs w:val="22"/>
        </w:rPr>
        <w:t>(“</w:t>
      </w:r>
      <w:r w:rsidR="00933975" w:rsidRPr="00076EF1">
        <w:rPr>
          <w:b/>
          <w:bCs/>
          <w:sz w:val="22"/>
          <w:szCs w:val="22"/>
        </w:rPr>
        <w:t>Novo Nordisk</w:t>
      </w:r>
      <w:r w:rsidR="00933975">
        <w:rPr>
          <w:sz w:val="22"/>
          <w:szCs w:val="22"/>
        </w:rPr>
        <w:t>” or “</w:t>
      </w:r>
      <w:r w:rsidRPr="00A8497D">
        <w:rPr>
          <w:b/>
          <w:sz w:val="22"/>
          <w:szCs w:val="22"/>
        </w:rPr>
        <w:t>Sponsor</w:t>
      </w:r>
      <w:r w:rsidRPr="00A8497D">
        <w:rPr>
          <w:sz w:val="22"/>
          <w:szCs w:val="22"/>
        </w:rPr>
        <w:t xml:space="preserve">”), </w:t>
      </w:r>
      <w:bookmarkEnd w:id="5"/>
      <w:r w:rsidRPr="00A8497D">
        <w:rPr>
          <w:sz w:val="22"/>
          <w:szCs w:val="22"/>
        </w:rPr>
        <w:t xml:space="preserve">to coordinate a clinical research study entitled </w:t>
      </w:r>
      <w:bookmarkStart w:id="6" w:name="_Hlk144381140"/>
      <w:r w:rsidR="00E45D95" w:rsidRPr="00952638">
        <w:rPr>
          <w:i/>
          <w:sz w:val="22"/>
          <w:szCs w:val="22"/>
        </w:rPr>
        <w:t>ARTEMIS - Effects of ziltivekimab versus placebo on cardiovascular outcomes in patients with acute myocardial infarction</w:t>
      </w:r>
      <w:r w:rsidR="00E45D95" w:rsidRPr="00E45D95" w:rsidDel="00E45D95">
        <w:rPr>
          <w:sz w:val="22"/>
          <w:szCs w:val="22"/>
        </w:rPr>
        <w:t xml:space="preserve"> </w:t>
      </w:r>
      <w:bookmarkEnd w:id="6"/>
      <w:r w:rsidRPr="00A8497D">
        <w:rPr>
          <w:sz w:val="22"/>
          <w:szCs w:val="22"/>
        </w:rPr>
        <w:t>(the “</w:t>
      </w:r>
      <w:r w:rsidRPr="00A8497D">
        <w:rPr>
          <w:b/>
          <w:sz w:val="22"/>
          <w:szCs w:val="22"/>
        </w:rPr>
        <w:t>Study</w:t>
      </w:r>
      <w:r w:rsidRPr="00A8497D">
        <w:rPr>
          <w:sz w:val="22"/>
          <w:szCs w:val="22"/>
        </w:rPr>
        <w:t xml:space="preserve">”), which shall be conducted according to Sponsor’s Protocol </w:t>
      </w:r>
      <w:r w:rsidR="00AA4ED4" w:rsidRPr="00A8497D">
        <w:rPr>
          <w:sz w:val="22"/>
          <w:szCs w:val="22"/>
        </w:rPr>
        <w:t xml:space="preserve">set forth </w:t>
      </w:r>
      <w:r w:rsidRPr="00A8497D">
        <w:rPr>
          <w:sz w:val="22"/>
          <w:szCs w:val="22"/>
        </w:rPr>
        <w:t>above</w:t>
      </w:r>
      <w:r w:rsidR="00EA5F0B">
        <w:rPr>
          <w:sz w:val="22"/>
          <w:szCs w:val="22"/>
        </w:rPr>
        <w:t xml:space="preserve"> and attached hereto as </w:t>
      </w:r>
      <w:r w:rsidR="00EA5F0B" w:rsidRPr="00EA5F0B">
        <w:rPr>
          <w:b/>
          <w:sz w:val="22"/>
          <w:szCs w:val="22"/>
        </w:rPr>
        <w:t>Exhibit A</w:t>
      </w:r>
      <w:r w:rsidR="00EA5F0B">
        <w:rPr>
          <w:sz w:val="22"/>
          <w:szCs w:val="22"/>
        </w:rPr>
        <w:t xml:space="preserve"> </w:t>
      </w:r>
      <w:r w:rsidR="003C3101">
        <w:rPr>
          <w:sz w:val="22"/>
          <w:szCs w:val="22"/>
        </w:rPr>
        <w:t>(“</w:t>
      </w:r>
      <w:r w:rsidR="003C3101" w:rsidRPr="00B5686B">
        <w:rPr>
          <w:b/>
          <w:sz w:val="22"/>
          <w:szCs w:val="22"/>
        </w:rPr>
        <w:t>Protocol</w:t>
      </w:r>
      <w:r w:rsidR="003C3101">
        <w:rPr>
          <w:sz w:val="22"/>
          <w:szCs w:val="22"/>
        </w:rPr>
        <w:t>”)</w:t>
      </w:r>
      <w:r w:rsidRPr="00A8497D">
        <w:rPr>
          <w:sz w:val="22"/>
          <w:szCs w:val="22"/>
        </w:rPr>
        <w:t>; and</w:t>
      </w:r>
      <w:r w:rsidR="00B161AF">
        <w:rPr>
          <w:sz w:val="22"/>
          <w:szCs w:val="22"/>
        </w:rPr>
        <w:t xml:space="preserve"> </w:t>
      </w:r>
    </w:p>
    <w:p w14:paraId="6B34FC12" w14:textId="77777777" w:rsidR="004D72B2" w:rsidRPr="00A8497D" w:rsidRDefault="004D72B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sz w:val="22"/>
          <w:szCs w:val="22"/>
        </w:rPr>
      </w:pPr>
    </w:p>
    <w:p w14:paraId="6AB740D6"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the Protocol shall be approved by Sponsor, Duke, </w:t>
      </w:r>
      <w:r w:rsidR="003D6645">
        <w:rPr>
          <w:sz w:val="22"/>
          <w:szCs w:val="22"/>
        </w:rPr>
        <w:t>Study Site</w:t>
      </w:r>
      <w:r w:rsidR="005E035A" w:rsidRPr="00A8497D">
        <w:rPr>
          <w:sz w:val="22"/>
          <w:szCs w:val="22"/>
        </w:rPr>
        <w:t xml:space="preserve"> and an appropriate Institutional Review Board (“</w:t>
      </w:r>
      <w:r w:rsidR="005E035A" w:rsidRPr="00A8497D">
        <w:rPr>
          <w:b/>
          <w:bCs/>
          <w:sz w:val="22"/>
          <w:szCs w:val="22"/>
        </w:rPr>
        <w:t>IRB</w:t>
      </w:r>
      <w:r w:rsidR="005E035A" w:rsidRPr="00A8497D">
        <w:rPr>
          <w:sz w:val="22"/>
          <w:szCs w:val="22"/>
        </w:rPr>
        <w:t>”); and</w:t>
      </w:r>
    </w:p>
    <w:p w14:paraId="133F4D27"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p>
    <w:p w14:paraId="7E7F8ADC" w14:textId="77777777" w:rsidR="007334F0"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Duke wishes to engage the </w:t>
      </w:r>
      <w:r w:rsidR="003D6645">
        <w:rPr>
          <w:sz w:val="22"/>
          <w:szCs w:val="22"/>
        </w:rPr>
        <w:t>Study Site</w:t>
      </w:r>
      <w:r w:rsidRPr="00A8497D">
        <w:rPr>
          <w:sz w:val="22"/>
          <w:szCs w:val="22"/>
        </w:rPr>
        <w:t xml:space="preserve"> to participate in the Study; and</w:t>
      </w:r>
    </w:p>
    <w:p w14:paraId="7DFF14E0"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p>
    <w:p w14:paraId="3DD0D86D"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WHEREAS</w:t>
      </w:r>
      <w:r w:rsidRPr="00A8497D">
        <w:rPr>
          <w:sz w:val="22"/>
          <w:szCs w:val="22"/>
        </w:rPr>
        <w:t xml:space="preserve">, </w:t>
      </w:r>
      <w:r w:rsidR="003D6645">
        <w:rPr>
          <w:sz w:val="22"/>
          <w:szCs w:val="22"/>
        </w:rPr>
        <w:t>Study Site</w:t>
      </w:r>
      <w:r w:rsidRPr="00A8497D">
        <w:rPr>
          <w:sz w:val="22"/>
          <w:szCs w:val="22"/>
        </w:rPr>
        <w:t xml:space="preserve"> desires to participate in the Study with ________</w:t>
      </w:r>
      <w:r w:rsidR="005E035A" w:rsidRPr="00A8497D">
        <w:rPr>
          <w:sz w:val="22"/>
          <w:szCs w:val="22"/>
        </w:rPr>
        <w:t>________________</w:t>
      </w:r>
      <w:r w:rsidRPr="00A8497D">
        <w:rPr>
          <w:sz w:val="22"/>
          <w:szCs w:val="22"/>
        </w:rPr>
        <w:t xml:space="preserve">, an employee of the </w:t>
      </w:r>
      <w:r w:rsidR="003D6645">
        <w:rPr>
          <w:sz w:val="22"/>
          <w:szCs w:val="22"/>
        </w:rPr>
        <w:t>Study Site</w:t>
      </w:r>
      <w:r w:rsidRPr="00A8497D">
        <w:rPr>
          <w:sz w:val="22"/>
          <w:szCs w:val="22"/>
        </w:rPr>
        <w:t>, acting as and hereinafter referred to as “</w:t>
      </w:r>
      <w:r w:rsidRPr="00A8497D">
        <w:rPr>
          <w:b/>
          <w:sz w:val="22"/>
          <w:szCs w:val="22"/>
        </w:rPr>
        <w:t>Participating Investigator,</w:t>
      </w:r>
      <w:r w:rsidRPr="00A8497D">
        <w:rPr>
          <w:bCs/>
          <w:sz w:val="22"/>
          <w:szCs w:val="22"/>
        </w:rPr>
        <w:t>”</w:t>
      </w:r>
      <w:r w:rsidRPr="00A8497D">
        <w:rPr>
          <w:sz w:val="22"/>
          <w:szCs w:val="22"/>
        </w:rPr>
        <w:t xml:space="preserve"> on behalf of </w:t>
      </w:r>
      <w:r w:rsidR="003D6645">
        <w:rPr>
          <w:sz w:val="22"/>
          <w:szCs w:val="22"/>
        </w:rPr>
        <w:t>Study Site</w:t>
      </w:r>
      <w:r w:rsidRPr="00A8497D">
        <w:rPr>
          <w:sz w:val="22"/>
          <w:szCs w:val="22"/>
        </w:rPr>
        <w:t>.</w:t>
      </w:r>
    </w:p>
    <w:p w14:paraId="100B9B9A"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p>
    <w:p w14:paraId="285D19CB" w14:textId="77777777" w:rsidR="004D72B2" w:rsidRPr="00A8497D" w:rsidRDefault="004D72B2" w:rsidP="00114B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jc w:val="both"/>
        <w:rPr>
          <w:sz w:val="22"/>
          <w:szCs w:val="22"/>
        </w:rPr>
      </w:pPr>
      <w:r w:rsidRPr="00EA5F0B">
        <w:rPr>
          <w:b/>
          <w:sz w:val="22"/>
          <w:szCs w:val="22"/>
        </w:rPr>
        <w:t>NOW, THEREFORE</w:t>
      </w:r>
      <w:r w:rsidRPr="00A8497D">
        <w:rPr>
          <w:sz w:val="22"/>
          <w:szCs w:val="22"/>
        </w:rPr>
        <w:t xml:space="preserve">, in consideration of the mutual promises herein contained and other good and valuable consideration, </w:t>
      </w:r>
      <w:r w:rsidR="00046C8C" w:rsidRPr="00A8497D">
        <w:rPr>
          <w:sz w:val="22"/>
          <w:szCs w:val="22"/>
        </w:rPr>
        <w:t xml:space="preserve">the receipt and sufficiency of which </w:t>
      </w:r>
      <w:r w:rsidR="00BD0984" w:rsidRPr="00A8497D">
        <w:rPr>
          <w:sz w:val="22"/>
          <w:szCs w:val="22"/>
        </w:rPr>
        <w:t xml:space="preserve">are hereby acknowledged, </w:t>
      </w:r>
      <w:r w:rsidRPr="00A8497D">
        <w:rPr>
          <w:sz w:val="22"/>
          <w:szCs w:val="22"/>
        </w:rPr>
        <w:t>the Parties agree as follows:</w:t>
      </w:r>
    </w:p>
    <w:p w14:paraId="16B35917" w14:textId="77777777" w:rsidR="00CB4777" w:rsidRPr="00A8497D" w:rsidRDefault="00CB4777" w:rsidP="00114B2A">
      <w:pPr>
        <w:pStyle w:val="BodyTextIndent"/>
        <w:ind w:left="540" w:hanging="540"/>
        <w:jc w:val="both"/>
        <w:rPr>
          <w:sz w:val="22"/>
          <w:szCs w:val="22"/>
        </w:rPr>
      </w:pPr>
    </w:p>
    <w:p w14:paraId="796D80BF" w14:textId="77777777" w:rsidR="00CB4777" w:rsidRPr="00A8497D" w:rsidRDefault="00CB4777" w:rsidP="00CB4777">
      <w:pPr>
        <w:pStyle w:val="BodyTextIndent"/>
        <w:ind w:left="540" w:hanging="540"/>
        <w:rPr>
          <w:sz w:val="22"/>
          <w:szCs w:val="22"/>
        </w:rPr>
      </w:pPr>
      <w:r w:rsidRPr="00A8497D">
        <w:rPr>
          <w:sz w:val="22"/>
          <w:szCs w:val="22"/>
        </w:rPr>
        <w:t>1.</w:t>
      </w:r>
      <w:r w:rsidRPr="00A8497D">
        <w:rPr>
          <w:sz w:val="22"/>
          <w:szCs w:val="22"/>
        </w:rPr>
        <w:tab/>
      </w:r>
      <w:r w:rsidRPr="00076EF1">
        <w:rPr>
          <w:b/>
          <w:bCs/>
          <w:sz w:val="22"/>
          <w:szCs w:val="22"/>
        </w:rPr>
        <w:t>Performance of Study:</w:t>
      </w:r>
      <w:r w:rsidRPr="00A8497D">
        <w:rPr>
          <w:sz w:val="22"/>
          <w:szCs w:val="22"/>
        </w:rPr>
        <w:t xml:space="preserve"> </w:t>
      </w:r>
    </w:p>
    <w:p w14:paraId="78F124D5" w14:textId="26BF3CC8" w:rsidR="00CB4777" w:rsidRPr="00A8497D" w:rsidRDefault="00CB4777" w:rsidP="00933975">
      <w:pPr>
        <w:pStyle w:val="BodyTextIndent"/>
        <w:ind w:left="1440" w:hanging="900"/>
        <w:jc w:val="both"/>
        <w:rPr>
          <w:sz w:val="22"/>
          <w:szCs w:val="22"/>
        </w:rPr>
      </w:pPr>
      <w:r w:rsidRPr="00A8497D">
        <w:rPr>
          <w:sz w:val="22"/>
          <w:szCs w:val="22"/>
        </w:rPr>
        <w:t>1.1</w:t>
      </w:r>
      <w:r w:rsidRPr="00A8497D">
        <w:rPr>
          <w:sz w:val="22"/>
          <w:szCs w:val="22"/>
        </w:rPr>
        <w:tab/>
      </w:r>
      <w:r w:rsidR="003D6645">
        <w:rPr>
          <w:sz w:val="22"/>
          <w:szCs w:val="22"/>
        </w:rPr>
        <w:t>Study Site</w:t>
      </w:r>
      <w:r w:rsidRPr="00A8497D">
        <w:rPr>
          <w:sz w:val="22"/>
          <w:szCs w:val="22"/>
        </w:rPr>
        <w:t xml:space="preserve"> agree</w:t>
      </w:r>
      <w:r w:rsidR="004C525E" w:rsidRPr="00A8497D">
        <w:rPr>
          <w:sz w:val="22"/>
          <w:szCs w:val="22"/>
        </w:rPr>
        <w:t>s</w:t>
      </w:r>
      <w:r w:rsidRPr="00A8497D">
        <w:rPr>
          <w:sz w:val="22"/>
          <w:szCs w:val="22"/>
        </w:rPr>
        <w:t xml:space="preserve"> to conduct this Study in strict accordance with the Protocol</w:t>
      </w:r>
      <w:r w:rsidR="00C504E6" w:rsidRPr="00A8497D">
        <w:rPr>
          <w:sz w:val="22"/>
          <w:szCs w:val="22"/>
        </w:rPr>
        <w:t xml:space="preserve"> </w:t>
      </w:r>
      <w:r w:rsidRPr="00A8497D">
        <w:rPr>
          <w:sz w:val="22"/>
          <w:szCs w:val="22"/>
        </w:rPr>
        <w:t>(as it may be amended from time to time by the Sponsor)</w:t>
      </w:r>
      <w:r w:rsidR="004C525E" w:rsidRPr="00A8497D">
        <w:rPr>
          <w:sz w:val="22"/>
          <w:szCs w:val="22"/>
        </w:rPr>
        <w:t>,</w:t>
      </w:r>
      <w:r w:rsidRPr="00A8497D">
        <w:rPr>
          <w:sz w:val="22"/>
          <w:szCs w:val="22"/>
        </w:rPr>
        <w:t xml:space="preserve"> all applicable </w:t>
      </w:r>
      <w:r w:rsidR="005170EC">
        <w:rPr>
          <w:sz w:val="22"/>
          <w:szCs w:val="22"/>
        </w:rPr>
        <w:t xml:space="preserve">local, state, and federal </w:t>
      </w:r>
      <w:r w:rsidRPr="00A8497D">
        <w:rPr>
          <w:sz w:val="22"/>
          <w:szCs w:val="22"/>
        </w:rPr>
        <w:t xml:space="preserve">guidelines </w:t>
      </w:r>
      <w:r w:rsidR="00AA4ED4" w:rsidRPr="00A8497D">
        <w:rPr>
          <w:sz w:val="22"/>
          <w:szCs w:val="22"/>
        </w:rPr>
        <w:t>relevant</w:t>
      </w:r>
      <w:r w:rsidRPr="00A8497D">
        <w:rPr>
          <w:sz w:val="22"/>
          <w:szCs w:val="22"/>
        </w:rPr>
        <w:t xml:space="preserve"> to the conduct of </w:t>
      </w:r>
      <w:r w:rsidRPr="003D6645">
        <w:rPr>
          <w:sz w:val="22"/>
          <w:szCs w:val="22"/>
        </w:rPr>
        <w:t>clinical</w:t>
      </w:r>
      <w:r w:rsidRPr="00A8497D">
        <w:rPr>
          <w:sz w:val="22"/>
          <w:szCs w:val="22"/>
        </w:rPr>
        <w:t xml:space="preserve"> protocols</w:t>
      </w:r>
      <w:ins w:id="7" w:author="JoAnna S Pomerantz, J.D." w:date="2025-06-17T13:52:00Z">
        <w:r w:rsidR="00395035">
          <w:rPr>
            <w:sz w:val="22"/>
            <w:szCs w:val="22"/>
          </w:rPr>
          <w:t xml:space="preserve">  that are reflected in US state regulations</w:t>
        </w:r>
      </w:ins>
      <w:r w:rsidRPr="00A8497D">
        <w:rPr>
          <w:sz w:val="22"/>
          <w:szCs w:val="22"/>
        </w:rPr>
        <w:t xml:space="preserve">, </w:t>
      </w:r>
      <w:r w:rsidR="004C525E" w:rsidRPr="00A8497D">
        <w:rPr>
          <w:sz w:val="22"/>
          <w:szCs w:val="22"/>
        </w:rPr>
        <w:t xml:space="preserve">including, but not limited to the Federal Food, Drug and Cosmetic Act and regulations of the </w:t>
      </w:r>
      <w:r w:rsidR="00696BDA">
        <w:rPr>
          <w:sz w:val="22"/>
          <w:szCs w:val="22"/>
        </w:rPr>
        <w:t>United States Food and Drug Administration (“</w:t>
      </w:r>
      <w:r w:rsidR="00696BDA" w:rsidRPr="00B5686B">
        <w:rPr>
          <w:b/>
          <w:sz w:val="22"/>
          <w:szCs w:val="22"/>
        </w:rPr>
        <w:t>FDA</w:t>
      </w:r>
      <w:r w:rsidR="00696BDA">
        <w:rPr>
          <w:sz w:val="22"/>
          <w:szCs w:val="22"/>
        </w:rPr>
        <w:t>”)</w:t>
      </w:r>
      <w:r w:rsidR="004C525E" w:rsidRPr="00A8497D">
        <w:rPr>
          <w:sz w:val="22"/>
          <w:szCs w:val="22"/>
        </w:rPr>
        <w:t xml:space="preserve">, </w:t>
      </w:r>
      <w:r w:rsidR="00696BDA">
        <w:rPr>
          <w:sz w:val="22"/>
          <w:szCs w:val="22"/>
        </w:rPr>
        <w:t>the Health Insurance Portability and Accountability Act</w:t>
      </w:r>
      <w:r w:rsidR="00AF3498">
        <w:rPr>
          <w:sz w:val="22"/>
          <w:szCs w:val="22"/>
        </w:rPr>
        <w:t xml:space="preserve"> of 1996, as amended</w:t>
      </w:r>
      <w:r w:rsidR="00696BDA">
        <w:rPr>
          <w:sz w:val="22"/>
          <w:szCs w:val="22"/>
        </w:rPr>
        <w:t xml:space="preserve"> (“</w:t>
      </w:r>
      <w:r w:rsidR="004C525E" w:rsidRPr="00B5686B">
        <w:rPr>
          <w:b/>
          <w:sz w:val="22"/>
          <w:szCs w:val="22"/>
        </w:rPr>
        <w:t>HIPAA</w:t>
      </w:r>
      <w:r w:rsidR="00696BDA" w:rsidRPr="00D34F9E">
        <w:rPr>
          <w:sz w:val="22"/>
          <w:szCs w:val="22"/>
        </w:rPr>
        <w:t>”</w:t>
      </w:r>
      <w:r w:rsidR="00696BDA">
        <w:rPr>
          <w:b/>
          <w:sz w:val="22"/>
          <w:szCs w:val="22"/>
        </w:rPr>
        <w:t>)</w:t>
      </w:r>
      <w:r w:rsidR="004C525E" w:rsidRPr="00A8497D">
        <w:rPr>
          <w:sz w:val="22"/>
          <w:szCs w:val="22"/>
        </w:rPr>
        <w:t xml:space="preserve">, </w:t>
      </w:r>
      <w:r w:rsidR="005170EC" w:rsidRPr="005170EC">
        <w:rPr>
          <w:sz w:val="22"/>
          <w:szCs w:val="22"/>
        </w:rPr>
        <w:t>and the Guidelines for Good Clinical Practice adopted by the International Conference on Harmonization of Technical Requirements for Registration of Pharmaceuticals for Human Use (“ICH GCP”), E6</w:t>
      </w:r>
      <w:r w:rsidR="005170EC">
        <w:rPr>
          <w:sz w:val="22"/>
          <w:szCs w:val="22"/>
        </w:rPr>
        <w:t xml:space="preserve">, </w:t>
      </w:r>
      <w:r w:rsidR="005170EC" w:rsidRPr="005170EC">
        <w:rPr>
          <w:sz w:val="22"/>
          <w:szCs w:val="22"/>
        </w:rPr>
        <w:t>to the extent adopted by the FDA</w:t>
      </w:r>
      <w:r w:rsidR="005170EC">
        <w:rPr>
          <w:sz w:val="22"/>
          <w:szCs w:val="22"/>
        </w:rPr>
        <w:t>,</w:t>
      </w:r>
      <w:r w:rsidR="005170EC" w:rsidRPr="005170EC">
        <w:rPr>
          <w:sz w:val="22"/>
          <w:szCs w:val="22"/>
        </w:rPr>
        <w:t xml:space="preserve"> </w:t>
      </w:r>
      <w:r w:rsidRPr="00A8497D">
        <w:rPr>
          <w:sz w:val="22"/>
          <w:szCs w:val="22"/>
        </w:rPr>
        <w:t xml:space="preserve">conditions imposed by the </w:t>
      </w:r>
      <w:r w:rsidR="003D6645">
        <w:rPr>
          <w:sz w:val="22"/>
          <w:szCs w:val="22"/>
        </w:rPr>
        <w:t>Study Site</w:t>
      </w:r>
      <w:r w:rsidRPr="00A8497D">
        <w:rPr>
          <w:sz w:val="22"/>
          <w:szCs w:val="22"/>
        </w:rPr>
        <w:t>’s IRB and the written instructions of the Sponsor and Duke relative to the administration of the Protocol.</w:t>
      </w:r>
      <w:r w:rsidR="0038396D" w:rsidRPr="00A8497D">
        <w:rPr>
          <w:sz w:val="22"/>
          <w:szCs w:val="22"/>
        </w:rPr>
        <w:t xml:space="preserve"> </w:t>
      </w:r>
      <w:r w:rsidR="004C525E" w:rsidRPr="00A8497D">
        <w:rPr>
          <w:sz w:val="22"/>
          <w:szCs w:val="22"/>
        </w:rPr>
        <w:t>The Parties agree to comply with and to conduct the Study in accordance with all applicable federal, state and local laws and regulations.</w:t>
      </w:r>
      <w:r w:rsidR="00F5069F" w:rsidRPr="00A8497D">
        <w:rPr>
          <w:sz w:val="22"/>
          <w:szCs w:val="22"/>
        </w:rPr>
        <w:t xml:space="preserve">  All the terms of the Protocol and any further amendments to the Protocol are incorporated hereunder and are part of this Agreement.</w:t>
      </w:r>
      <w:r w:rsidR="00F37A19">
        <w:rPr>
          <w:sz w:val="22"/>
          <w:szCs w:val="22"/>
        </w:rPr>
        <w:t xml:space="preserve"> </w:t>
      </w:r>
      <w:bookmarkStart w:id="8" w:name="_Hlk157411087"/>
    </w:p>
    <w:bookmarkEnd w:id="8"/>
    <w:p w14:paraId="561EEC8C" w14:textId="278858CC" w:rsidR="00CB4777" w:rsidRPr="00A8497D" w:rsidRDefault="00CB4777" w:rsidP="00933975">
      <w:pPr>
        <w:pStyle w:val="BodyTextIndent"/>
        <w:ind w:left="1440" w:hanging="900"/>
        <w:jc w:val="both"/>
        <w:rPr>
          <w:sz w:val="22"/>
          <w:szCs w:val="22"/>
        </w:rPr>
      </w:pPr>
      <w:r w:rsidRPr="00A8497D">
        <w:rPr>
          <w:sz w:val="22"/>
          <w:szCs w:val="22"/>
        </w:rPr>
        <w:t>1.2</w:t>
      </w:r>
      <w:r w:rsidRPr="00A8497D">
        <w:rPr>
          <w:sz w:val="22"/>
          <w:szCs w:val="22"/>
        </w:rPr>
        <w:tab/>
        <w:t xml:space="preserve">Study Drug. </w:t>
      </w:r>
      <w:bookmarkStart w:id="9" w:name="_Hlk144381164"/>
      <w:r w:rsidR="00860895" w:rsidRPr="00860895">
        <w:rPr>
          <w:sz w:val="22"/>
          <w:szCs w:val="22"/>
        </w:rPr>
        <w:t xml:space="preserve">Ziltivekimab </w:t>
      </w:r>
      <w:bookmarkEnd w:id="9"/>
      <w:r w:rsidRPr="00A8497D">
        <w:rPr>
          <w:sz w:val="22"/>
          <w:szCs w:val="22"/>
        </w:rPr>
        <w:t>(the “</w:t>
      </w:r>
      <w:r w:rsidRPr="00A8497D">
        <w:rPr>
          <w:b/>
          <w:sz w:val="22"/>
          <w:szCs w:val="22"/>
        </w:rPr>
        <w:t>Study Drug</w:t>
      </w:r>
      <w:r w:rsidRPr="00A8497D">
        <w:rPr>
          <w:sz w:val="22"/>
          <w:szCs w:val="22"/>
        </w:rPr>
        <w:t xml:space="preserve">”) and </w:t>
      </w:r>
      <w:r w:rsidRPr="00530F4D">
        <w:rPr>
          <w:sz w:val="22"/>
          <w:szCs w:val="22"/>
        </w:rPr>
        <w:t xml:space="preserve">all other </w:t>
      </w:r>
      <w:r w:rsidR="00633337" w:rsidRPr="00530F4D">
        <w:rPr>
          <w:sz w:val="22"/>
          <w:szCs w:val="22"/>
        </w:rPr>
        <w:t>M</w:t>
      </w:r>
      <w:r w:rsidR="00530F4D" w:rsidRPr="00530F4D">
        <w:rPr>
          <w:sz w:val="22"/>
          <w:szCs w:val="22"/>
        </w:rPr>
        <w:t>a</w:t>
      </w:r>
      <w:r w:rsidRPr="00530F4D">
        <w:rPr>
          <w:sz w:val="22"/>
          <w:szCs w:val="22"/>
        </w:rPr>
        <w:t>terials</w:t>
      </w:r>
      <w:r w:rsidRPr="00A8497D">
        <w:rPr>
          <w:sz w:val="22"/>
          <w:szCs w:val="22"/>
        </w:rPr>
        <w:t xml:space="preserve"> supplied hereunder shall be used by the Participating Investigator(s) and </w:t>
      </w:r>
      <w:r w:rsidR="003D6645">
        <w:rPr>
          <w:sz w:val="22"/>
          <w:szCs w:val="22"/>
        </w:rPr>
        <w:t>Study Site</w:t>
      </w:r>
      <w:r w:rsidRPr="00A8497D">
        <w:rPr>
          <w:sz w:val="22"/>
          <w:szCs w:val="22"/>
        </w:rPr>
        <w:t xml:space="preserve"> only as specified in the Protocol. The </w:t>
      </w:r>
      <w:r w:rsidR="003D6645">
        <w:rPr>
          <w:sz w:val="22"/>
          <w:szCs w:val="22"/>
        </w:rPr>
        <w:t>Study Site</w:t>
      </w:r>
      <w:r w:rsidRPr="00A8497D">
        <w:rPr>
          <w:sz w:val="22"/>
          <w:szCs w:val="22"/>
        </w:rPr>
        <w:t xml:space="preserve"> agree</w:t>
      </w:r>
      <w:r w:rsidR="00401C16" w:rsidRPr="00A8497D">
        <w:rPr>
          <w:sz w:val="22"/>
          <w:szCs w:val="22"/>
        </w:rPr>
        <w:t>s</w:t>
      </w:r>
      <w:r w:rsidRPr="00A8497D">
        <w:rPr>
          <w:sz w:val="22"/>
          <w:szCs w:val="22"/>
        </w:rPr>
        <w:t xml:space="preserve"> to (a) handle </w:t>
      </w:r>
      <w:del w:id="10" w:author="JoAnna S Pomerantz, J.D." w:date="2025-06-17T14:09:00Z">
        <w:r w:rsidRPr="00A8497D" w:rsidDel="007958F1">
          <w:rPr>
            <w:sz w:val="22"/>
            <w:szCs w:val="22"/>
          </w:rPr>
          <w:delText xml:space="preserve">and store </w:delText>
        </w:r>
      </w:del>
      <w:r w:rsidRPr="00A8497D">
        <w:rPr>
          <w:sz w:val="22"/>
          <w:szCs w:val="22"/>
        </w:rPr>
        <w:t>Study Drug as specified in the Protocol or by Sponsor</w:t>
      </w:r>
      <w:r w:rsidR="00D31213" w:rsidRPr="00A8497D">
        <w:rPr>
          <w:sz w:val="22"/>
          <w:szCs w:val="22"/>
        </w:rPr>
        <w:t xml:space="preserve"> in writing</w:t>
      </w:r>
      <w:r w:rsidRPr="00A8497D">
        <w:rPr>
          <w:sz w:val="22"/>
          <w:szCs w:val="22"/>
        </w:rPr>
        <w:t>, (b) maintain records on use and disposition of the Study Drug and (c) dispose of Study Drug at the end of the Study</w:t>
      </w:r>
      <w:r w:rsidRPr="00A8497D" w:rsidDel="007121C5">
        <w:rPr>
          <w:sz w:val="22"/>
          <w:szCs w:val="22"/>
        </w:rPr>
        <w:t xml:space="preserve"> </w:t>
      </w:r>
      <w:r w:rsidRPr="00A8497D">
        <w:rPr>
          <w:sz w:val="22"/>
          <w:szCs w:val="22"/>
        </w:rPr>
        <w:t xml:space="preserve">according to Sponsor’s </w:t>
      </w:r>
      <w:r w:rsidR="00D31213" w:rsidRPr="00A8497D">
        <w:rPr>
          <w:sz w:val="22"/>
          <w:szCs w:val="22"/>
        </w:rPr>
        <w:t xml:space="preserve">written </w:t>
      </w:r>
      <w:r w:rsidRPr="00A8497D">
        <w:rPr>
          <w:sz w:val="22"/>
          <w:szCs w:val="22"/>
        </w:rPr>
        <w:t>instructions.</w:t>
      </w:r>
    </w:p>
    <w:p w14:paraId="7B65A9B9" w14:textId="708AD058" w:rsidR="00CB4777" w:rsidRDefault="00CB4777" w:rsidP="00933975">
      <w:pPr>
        <w:pStyle w:val="BodyTextIndent"/>
        <w:ind w:left="1440" w:hanging="900"/>
        <w:jc w:val="both"/>
        <w:rPr>
          <w:sz w:val="22"/>
        </w:rPr>
      </w:pPr>
      <w:r w:rsidRPr="00A8497D">
        <w:rPr>
          <w:sz w:val="22"/>
          <w:szCs w:val="22"/>
        </w:rPr>
        <w:lastRenderedPageBreak/>
        <w:t>1.3</w:t>
      </w:r>
      <w:r w:rsidRPr="00A8497D">
        <w:rPr>
          <w:sz w:val="22"/>
          <w:szCs w:val="22"/>
        </w:rPr>
        <w:tab/>
      </w:r>
      <w:r w:rsidRPr="00076EF1">
        <w:rPr>
          <w:b/>
          <w:bCs/>
          <w:sz w:val="22"/>
          <w:szCs w:val="22"/>
        </w:rPr>
        <w:t>Biological Samples.</w:t>
      </w:r>
      <w:r w:rsidRPr="00A8497D">
        <w:rPr>
          <w:sz w:val="22"/>
          <w:szCs w:val="22"/>
        </w:rPr>
        <w:t xml:space="preserve">  </w:t>
      </w:r>
      <w:r w:rsidR="004C525E" w:rsidRPr="00A8497D">
        <w:rPr>
          <w:sz w:val="22"/>
          <w:szCs w:val="22"/>
        </w:rPr>
        <w:t xml:space="preserve">The Parties </w:t>
      </w:r>
      <w:r w:rsidRPr="00A8497D">
        <w:rPr>
          <w:sz w:val="22"/>
          <w:szCs w:val="22"/>
        </w:rPr>
        <w:t xml:space="preserve">will </w:t>
      </w:r>
      <w:r w:rsidR="00497FA7">
        <w:rPr>
          <w:sz w:val="22"/>
          <w:szCs w:val="22"/>
        </w:rPr>
        <w:t xml:space="preserve">properly </w:t>
      </w:r>
      <w:r w:rsidRPr="00A8497D">
        <w:rPr>
          <w:sz w:val="22"/>
          <w:szCs w:val="22"/>
        </w:rPr>
        <w:t>collect, retain</w:t>
      </w:r>
      <w:r w:rsidR="00EE29F7">
        <w:rPr>
          <w:sz w:val="22"/>
          <w:szCs w:val="22"/>
        </w:rPr>
        <w:t>,</w:t>
      </w:r>
      <w:r w:rsidRPr="00A8497D">
        <w:rPr>
          <w:sz w:val="22"/>
          <w:szCs w:val="22"/>
        </w:rPr>
        <w:t xml:space="preserve"> </w:t>
      </w:r>
      <w:r w:rsidR="00497FA7">
        <w:rPr>
          <w:sz w:val="22"/>
          <w:szCs w:val="22"/>
        </w:rPr>
        <w:t xml:space="preserve">deliver, </w:t>
      </w:r>
      <w:r w:rsidR="00EE29F7">
        <w:rPr>
          <w:sz w:val="22"/>
          <w:szCs w:val="22"/>
        </w:rPr>
        <w:t xml:space="preserve">label </w:t>
      </w:r>
      <w:r w:rsidRPr="00A8497D">
        <w:rPr>
          <w:sz w:val="22"/>
          <w:szCs w:val="22"/>
        </w:rPr>
        <w:t xml:space="preserve">and/or use biological samples </w:t>
      </w:r>
      <w:r w:rsidR="00497FA7">
        <w:rPr>
          <w:sz w:val="22"/>
          <w:szCs w:val="22"/>
        </w:rPr>
        <w:t xml:space="preserve">(including but not limited to: </w:t>
      </w:r>
      <w:r w:rsidR="00497FA7" w:rsidRPr="00497FA7">
        <w:rPr>
          <w:sz w:val="22"/>
          <w:szCs w:val="22"/>
        </w:rPr>
        <w:t>any biologic material of human origin including, without limitation, tissues, blood, plasma, urine, spinal fluid, or other fluids derived from the Study subjects</w:t>
      </w:r>
      <w:r w:rsidR="00497FA7">
        <w:rPr>
          <w:sz w:val="22"/>
          <w:szCs w:val="22"/>
        </w:rPr>
        <w:t>)</w:t>
      </w:r>
      <w:r w:rsidR="00497FA7" w:rsidRPr="00497FA7">
        <w:rPr>
          <w:sz w:val="22"/>
          <w:szCs w:val="22"/>
        </w:rPr>
        <w:t xml:space="preserve"> </w:t>
      </w:r>
      <w:r w:rsidRPr="00A8497D">
        <w:rPr>
          <w:sz w:val="22"/>
          <w:szCs w:val="22"/>
        </w:rPr>
        <w:t>from subjects enrolled in the Study solely according to the Protocol consistent with the Informed Consent Form provided by Duke</w:t>
      </w:r>
      <w:r w:rsidR="004C525E" w:rsidRPr="00A8497D">
        <w:rPr>
          <w:sz w:val="22"/>
          <w:szCs w:val="22"/>
        </w:rPr>
        <w:t xml:space="preserve">, </w:t>
      </w:r>
      <w:r w:rsidRPr="00A8497D">
        <w:rPr>
          <w:sz w:val="22"/>
          <w:szCs w:val="22"/>
        </w:rPr>
        <w:t xml:space="preserve">approved by Sponsor </w:t>
      </w:r>
      <w:r w:rsidR="004C525E" w:rsidRPr="00A8497D">
        <w:rPr>
          <w:sz w:val="22"/>
          <w:szCs w:val="22"/>
        </w:rPr>
        <w:t xml:space="preserve">and the IRB, and signed by the Study subject </w:t>
      </w:r>
      <w:r w:rsidRPr="00A8497D">
        <w:rPr>
          <w:sz w:val="22"/>
          <w:szCs w:val="22"/>
        </w:rPr>
        <w:t>(the “</w:t>
      </w:r>
      <w:r w:rsidR="00F4572A">
        <w:rPr>
          <w:b/>
          <w:sz w:val="22"/>
          <w:szCs w:val="22"/>
        </w:rPr>
        <w:t>ICF</w:t>
      </w:r>
      <w:r w:rsidRPr="00A8497D">
        <w:rPr>
          <w:sz w:val="22"/>
          <w:szCs w:val="22"/>
        </w:rPr>
        <w:t>”).</w:t>
      </w:r>
      <w:r w:rsidR="001A75EF">
        <w:rPr>
          <w:sz w:val="22"/>
          <w:szCs w:val="22"/>
        </w:rPr>
        <w:t xml:space="preserve"> </w:t>
      </w:r>
      <w:r w:rsidR="001A75EF" w:rsidRPr="003512A8">
        <w:rPr>
          <w:sz w:val="22"/>
        </w:rPr>
        <w:t xml:space="preserve">Duke shall not attempt to identify, or contact any Study subject. </w:t>
      </w:r>
    </w:p>
    <w:p w14:paraId="062D0982" w14:textId="1B5943E8" w:rsidR="001A75EF" w:rsidRPr="00B77CDE" w:rsidRDefault="00455B80" w:rsidP="00F86979">
      <w:pPr>
        <w:pStyle w:val="BodyTextIndent"/>
        <w:spacing w:after="240"/>
        <w:ind w:left="1454" w:hanging="907"/>
        <w:jc w:val="both"/>
        <w:rPr>
          <w:sz w:val="22"/>
          <w:szCs w:val="22"/>
        </w:rPr>
      </w:pPr>
      <w:bookmarkStart w:id="11" w:name="_Hlk157411155"/>
      <w:r>
        <w:rPr>
          <w:sz w:val="22"/>
          <w:szCs w:val="22"/>
        </w:rPr>
        <w:t xml:space="preserve">1.4 </w:t>
      </w:r>
      <w:r>
        <w:rPr>
          <w:sz w:val="22"/>
          <w:szCs w:val="22"/>
        </w:rPr>
        <w:tab/>
      </w:r>
      <w:r w:rsidRPr="00455B80">
        <w:rPr>
          <w:b/>
          <w:sz w:val="22"/>
          <w:szCs w:val="22"/>
        </w:rPr>
        <w:t>Supplies and Materials</w:t>
      </w:r>
      <w:r w:rsidRPr="00455B80">
        <w:rPr>
          <w:sz w:val="22"/>
          <w:szCs w:val="22"/>
        </w:rPr>
        <w:t xml:space="preserve">.   During the term of this Agreement, </w:t>
      </w:r>
      <w:r>
        <w:rPr>
          <w:sz w:val="22"/>
          <w:szCs w:val="22"/>
        </w:rPr>
        <w:t xml:space="preserve">Duke and/or </w:t>
      </w:r>
      <w:r w:rsidRPr="00455B80">
        <w:rPr>
          <w:sz w:val="22"/>
          <w:szCs w:val="22"/>
        </w:rPr>
        <w:t xml:space="preserve">Sponsor may provide, or arrange for a third-party to provide, </w:t>
      </w:r>
      <w:r>
        <w:rPr>
          <w:sz w:val="22"/>
          <w:szCs w:val="22"/>
        </w:rPr>
        <w:t>Study Site</w:t>
      </w:r>
      <w:r w:rsidRPr="00455B80">
        <w:rPr>
          <w:sz w:val="22"/>
          <w:szCs w:val="22"/>
        </w:rPr>
        <w:t xml:space="preserve"> and/or </w:t>
      </w:r>
      <w:r w:rsidR="00881D0C">
        <w:rPr>
          <w:sz w:val="22"/>
          <w:szCs w:val="22"/>
        </w:rPr>
        <w:t>Participating</w:t>
      </w:r>
      <w:r w:rsidR="00881D0C" w:rsidRPr="00455B80">
        <w:rPr>
          <w:sz w:val="22"/>
          <w:szCs w:val="22"/>
        </w:rPr>
        <w:t xml:space="preserve"> </w:t>
      </w:r>
      <w:r w:rsidRPr="00455B80">
        <w:rPr>
          <w:sz w:val="22"/>
          <w:szCs w:val="22"/>
        </w:rPr>
        <w:t>Investigator with certain materials, such as laboratory equipment or computer hardware or software, (collectively, “</w:t>
      </w:r>
      <w:r w:rsidRPr="00455B80">
        <w:rPr>
          <w:b/>
          <w:sz w:val="22"/>
          <w:szCs w:val="22"/>
        </w:rPr>
        <w:t>Materials</w:t>
      </w:r>
      <w:r w:rsidRPr="00455B80">
        <w:rPr>
          <w:sz w:val="22"/>
          <w:szCs w:val="22"/>
        </w:rPr>
        <w:t xml:space="preserve">”) if the </w:t>
      </w:r>
      <w:r>
        <w:rPr>
          <w:sz w:val="22"/>
          <w:szCs w:val="22"/>
        </w:rPr>
        <w:t xml:space="preserve">Duke and/or </w:t>
      </w:r>
      <w:r w:rsidRPr="00455B80">
        <w:rPr>
          <w:sz w:val="22"/>
          <w:szCs w:val="22"/>
        </w:rPr>
        <w:t>Sponsor determines that the Material</w:t>
      </w:r>
      <w:r>
        <w:rPr>
          <w:sz w:val="22"/>
          <w:szCs w:val="22"/>
        </w:rPr>
        <w:t>s</w:t>
      </w:r>
      <w:r w:rsidRPr="00455B80">
        <w:rPr>
          <w:sz w:val="22"/>
          <w:szCs w:val="22"/>
        </w:rPr>
        <w:t xml:space="preserve"> </w:t>
      </w:r>
      <w:r>
        <w:rPr>
          <w:sz w:val="22"/>
          <w:szCs w:val="22"/>
        </w:rPr>
        <w:t>are</w:t>
      </w:r>
      <w:r w:rsidRPr="00455B80">
        <w:rPr>
          <w:sz w:val="22"/>
          <w:szCs w:val="22"/>
        </w:rPr>
        <w:t xml:space="preserve"> necessary to facilitate study timelines or Protocol compliance.  </w:t>
      </w:r>
      <w:r>
        <w:rPr>
          <w:sz w:val="22"/>
          <w:szCs w:val="22"/>
        </w:rPr>
        <w:t>Study Site agrees that</w:t>
      </w:r>
      <w:r w:rsidRPr="00455B80">
        <w:rPr>
          <w:sz w:val="22"/>
          <w:szCs w:val="22"/>
        </w:rPr>
        <w:t xml:space="preserve"> Material</w:t>
      </w:r>
      <w:r>
        <w:rPr>
          <w:sz w:val="22"/>
          <w:szCs w:val="22"/>
        </w:rPr>
        <w:t>s</w:t>
      </w:r>
      <w:r w:rsidRPr="00455B80">
        <w:rPr>
          <w:sz w:val="22"/>
          <w:szCs w:val="22"/>
        </w:rPr>
        <w:t xml:space="preserve"> </w:t>
      </w:r>
      <w:r>
        <w:rPr>
          <w:sz w:val="22"/>
          <w:szCs w:val="22"/>
        </w:rPr>
        <w:t>are</w:t>
      </w:r>
      <w:r w:rsidRPr="00455B80">
        <w:rPr>
          <w:sz w:val="22"/>
          <w:szCs w:val="22"/>
        </w:rPr>
        <w:t xml:space="preserve"> to be used solely for the conduct of the Study and shall at all times remain the sole property of Sponsor or third-party provider, as applicable. </w:t>
      </w:r>
      <w:r>
        <w:rPr>
          <w:sz w:val="22"/>
          <w:szCs w:val="22"/>
        </w:rPr>
        <w:t>Study Site agrees that</w:t>
      </w:r>
      <w:r w:rsidRPr="00455B80">
        <w:rPr>
          <w:sz w:val="22"/>
          <w:szCs w:val="22"/>
        </w:rPr>
        <w:t xml:space="preserve"> </w:t>
      </w:r>
      <w:r>
        <w:rPr>
          <w:sz w:val="22"/>
          <w:szCs w:val="22"/>
        </w:rPr>
        <w:t>i</w:t>
      </w:r>
      <w:r w:rsidRPr="00455B80">
        <w:rPr>
          <w:sz w:val="22"/>
          <w:szCs w:val="22"/>
        </w:rPr>
        <w:t xml:space="preserve">f Materials provided are used for purposes other than effectuating and completing the Study, </w:t>
      </w:r>
      <w:r>
        <w:rPr>
          <w:sz w:val="22"/>
          <w:szCs w:val="22"/>
        </w:rPr>
        <w:t xml:space="preserve">Duke and </w:t>
      </w:r>
      <w:r w:rsidRPr="00455B80">
        <w:rPr>
          <w:sz w:val="22"/>
          <w:szCs w:val="22"/>
        </w:rPr>
        <w:t xml:space="preserve">Sponsor reserve the right to terminate </w:t>
      </w:r>
      <w:r>
        <w:rPr>
          <w:sz w:val="22"/>
          <w:szCs w:val="22"/>
        </w:rPr>
        <w:t>Study Site</w:t>
      </w:r>
      <w:r w:rsidRPr="00455B80">
        <w:rPr>
          <w:sz w:val="22"/>
          <w:szCs w:val="22"/>
        </w:rPr>
        <w:t xml:space="preserve">’s and </w:t>
      </w:r>
      <w:r w:rsidR="00881D0C">
        <w:rPr>
          <w:sz w:val="22"/>
          <w:szCs w:val="22"/>
        </w:rPr>
        <w:t>Participating</w:t>
      </w:r>
      <w:r w:rsidR="00881D0C" w:rsidRPr="00455B80">
        <w:rPr>
          <w:sz w:val="22"/>
          <w:szCs w:val="22"/>
        </w:rPr>
        <w:t xml:space="preserve"> </w:t>
      </w:r>
      <w:r w:rsidRPr="00455B80">
        <w:rPr>
          <w:sz w:val="22"/>
          <w:szCs w:val="22"/>
        </w:rPr>
        <w:t>Investigator’s use of such Material</w:t>
      </w:r>
      <w:r>
        <w:rPr>
          <w:sz w:val="22"/>
          <w:szCs w:val="22"/>
        </w:rPr>
        <w:t>s</w:t>
      </w:r>
      <w:r w:rsidRPr="00455B80">
        <w:rPr>
          <w:sz w:val="22"/>
          <w:szCs w:val="22"/>
        </w:rPr>
        <w:t xml:space="preserve">.  </w:t>
      </w:r>
      <w:r>
        <w:rPr>
          <w:sz w:val="22"/>
          <w:szCs w:val="22"/>
        </w:rPr>
        <w:t>Study Site agrees that</w:t>
      </w:r>
      <w:r w:rsidRPr="00455B80">
        <w:rPr>
          <w:sz w:val="22"/>
          <w:szCs w:val="22"/>
        </w:rPr>
        <w:t xml:space="preserve"> </w:t>
      </w:r>
      <w:r>
        <w:rPr>
          <w:sz w:val="22"/>
          <w:szCs w:val="22"/>
        </w:rPr>
        <w:t>a</w:t>
      </w:r>
      <w:r w:rsidRPr="00455B80">
        <w:rPr>
          <w:sz w:val="22"/>
          <w:szCs w:val="22"/>
        </w:rPr>
        <w:t xml:space="preserve">ny and all Materials provided by or on behalf of Sponsor shall be properly maintained by </w:t>
      </w:r>
      <w:r>
        <w:rPr>
          <w:sz w:val="22"/>
          <w:szCs w:val="22"/>
        </w:rPr>
        <w:t>Study Site</w:t>
      </w:r>
      <w:r w:rsidRPr="00455B80">
        <w:rPr>
          <w:sz w:val="22"/>
          <w:szCs w:val="22"/>
        </w:rPr>
        <w:t xml:space="preserve"> and </w:t>
      </w:r>
      <w:r>
        <w:rPr>
          <w:sz w:val="22"/>
          <w:szCs w:val="22"/>
        </w:rPr>
        <w:t>Study Site p</w:t>
      </w:r>
      <w:r w:rsidRPr="00455B80">
        <w:rPr>
          <w:sz w:val="22"/>
          <w:szCs w:val="22"/>
        </w:rPr>
        <w:t xml:space="preserve">ersonnel and kept in good operating condition, reasonable wear and tear excepted.  </w:t>
      </w:r>
      <w:r>
        <w:rPr>
          <w:sz w:val="22"/>
          <w:szCs w:val="22"/>
        </w:rPr>
        <w:t>Study Site</w:t>
      </w:r>
      <w:r w:rsidRPr="00455B80">
        <w:rPr>
          <w:sz w:val="22"/>
          <w:szCs w:val="22"/>
        </w:rPr>
        <w:t xml:space="preserve"> and </w:t>
      </w:r>
      <w:r>
        <w:rPr>
          <w:sz w:val="22"/>
          <w:szCs w:val="22"/>
        </w:rPr>
        <w:t>Study Site p</w:t>
      </w:r>
      <w:r w:rsidRPr="00455B80">
        <w:rPr>
          <w:sz w:val="22"/>
          <w:szCs w:val="22"/>
        </w:rPr>
        <w:t>ersonnel shall coordinate and cooperate with Sponsor in the provision and/or return of such Material.</w:t>
      </w:r>
    </w:p>
    <w:bookmarkEnd w:id="11"/>
    <w:p w14:paraId="08D277E7" w14:textId="1572555D" w:rsidR="004D72B2" w:rsidRDefault="00843FEE" w:rsidP="00843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ind w:left="1440" w:hanging="1440"/>
        <w:rPr>
          <w:ins w:id="12" w:author="JoAnna S Pomerantz, J.D." w:date="2025-06-17T14:02:00Z"/>
          <w:sz w:val="22"/>
          <w:szCs w:val="22"/>
        </w:rPr>
        <w:pPrChange w:id="13" w:author="JoAnna S Pomerantz, J.D." w:date="2025-06-17T14:02:00Z">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pPr>
        </w:pPrChange>
      </w:pPr>
      <w:ins w:id="14" w:author="JoAnna S Pomerantz, J.D." w:date="2025-06-17T14:00:00Z">
        <w:r>
          <w:rPr>
            <w:sz w:val="22"/>
            <w:szCs w:val="22"/>
          </w:rPr>
          <w:tab/>
          <w:t>1.5</w:t>
        </w:r>
        <w:r>
          <w:rPr>
            <w:sz w:val="22"/>
            <w:szCs w:val="22"/>
          </w:rPr>
          <w:tab/>
          <w:t>The Parties agree that any deviation from the Protocol will not constitute a breach of this A</w:t>
        </w:r>
      </w:ins>
      <w:ins w:id="15" w:author="JoAnna S Pomerantz, J.D." w:date="2025-06-17T14:01:00Z">
        <w:r>
          <w:rPr>
            <w:sz w:val="22"/>
            <w:szCs w:val="22"/>
          </w:rPr>
          <w:t xml:space="preserve">greement if the deviation was, in the </w:t>
        </w:r>
      </w:ins>
      <w:ins w:id="16" w:author="JoAnna S Pomerantz, J.D." w:date="2025-06-17T14:02:00Z">
        <w:r>
          <w:rPr>
            <w:sz w:val="22"/>
            <w:szCs w:val="22"/>
          </w:rPr>
          <w:t>Participating</w:t>
        </w:r>
      </w:ins>
      <w:ins w:id="17" w:author="JoAnna S Pomerantz, J.D." w:date="2025-06-17T14:01:00Z">
        <w:r>
          <w:rPr>
            <w:sz w:val="22"/>
            <w:szCs w:val="22"/>
          </w:rPr>
          <w:t xml:space="preserve"> </w:t>
        </w:r>
      </w:ins>
      <w:ins w:id="18" w:author="JoAnna S Pomerantz, J.D." w:date="2025-06-17T14:02:00Z">
        <w:r>
          <w:rPr>
            <w:sz w:val="22"/>
            <w:szCs w:val="22"/>
          </w:rPr>
          <w:t>Investigator’s</w:t>
        </w:r>
      </w:ins>
      <w:ins w:id="19" w:author="JoAnna S Pomerantz, J.D." w:date="2025-06-17T14:01:00Z">
        <w:r>
          <w:rPr>
            <w:sz w:val="22"/>
            <w:szCs w:val="22"/>
          </w:rPr>
          <w:t xml:space="preserve"> medical </w:t>
        </w:r>
      </w:ins>
      <w:ins w:id="20" w:author="JoAnna S Pomerantz, J.D." w:date="2025-06-17T14:02:00Z">
        <w:r>
          <w:rPr>
            <w:sz w:val="22"/>
            <w:szCs w:val="22"/>
          </w:rPr>
          <w:t>opinion</w:t>
        </w:r>
      </w:ins>
      <w:ins w:id="21" w:author="JoAnna S Pomerantz, J.D." w:date="2025-06-17T14:01:00Z">
        <w:r>
          <w:rPr>
            <w:sz w:val="22"/>
            <w:szCs w:val="22"/>
          </w:rPr>
          <w:t xml:space="preserve">, necessary for the Study subject’s immediate physical well-being. </w:t>
        </w:r>
      </w:ins>
      <w:ins w:id="22" w:author="JoAnna S Pomerantz, J.D." w:date="2025-06-17T14:02:00Z">
        <w:r>
          <w:rPr>
            <w:sz w:val="22"/>
            <w:szCs w:val="22"/>
          </w:rPr>
          <w:t xml:space="preserve">Study Site shall notify Duke as soon as possible in the event of such a deviation. </w:t>
        </w:r>
      </w:ins>
    </w:p>
    <w:p w14:paraId="42AB83F2" w14:textId="77777777" w:rsidR="00843FEE" w:rsidRPr="00A8497D" w:rsidRDefault="00843F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350"/>
        </w:tabs>
        <w:rPr>
          <w:sz w:val="22"/>
          <w:szCs w:val="22"/>
        </w:rPr>
      </w:pPr>
    </w:p>
    <w:p w14:paraId="0D4E8AD3" w14:textId="77777777" w:rsidR="00CB4777" w:rsidRPr="00A8497D" w:rsidRDefault="00CB4777" w:rsidP="00CB4777">
      <w:pPr>
        <w:pStyle w:val="BodyTextIndent"/>
        <w:tabs>
          <w:tab w:val="left" w:pos="540"/>
        </w:tabs>
        <w:spacing w:after="240"/>
        <w:ind w:left="540" w:hanging="540"/>
        <w:rPr>
          <w:sz w:val="22"/>
          <w:szCs w:val="22"/>
        </w:rPr>
      </w:pPr>
      <w:r w:rsidRPr="00A8497D">
        <w:rPr>
          <w:sz w:val="22"/>
          <w:szCs w:val="22"/>
        </w:rPr>
        <w:t>2.</w:t>
      </w:r>
      <w:r w:rsidRPr="00A8497D">
        <w:rPr>
          <w:sz w:val="22"/>
          <w:szCs w:val="22"/>
        </w:rPr>
        <w:tab/>
      </w:r>
      <w:r w:rsidRPr="00933975">
        <w:rPr>
          <w:b/>
          <w:bCs/>
          <w:sz w:val="22"/>
          <w:szCs w:val="22"/>
        </w:rPr>
        <w:t>Participating Investigator:</w:t>
      </w:r>
      <w:r w:rsidRPr="00A8497D">
        <w:rPr>
          <w:sz w:val="22"/>
          <w:szCs w:val="22"/>
        </w:rPr>
        <w:t xml:space="preserve"> </w:t>
      </w:r>
    </w:p>
    <w:p w14:paraId="19307315" w14:textId="65542CE2" w:rsidR="0025714B" w:rsidRDefault="00322A98" w:rsidP="00933975">
      <w:pPr>
        <w:autoSpaceDE w:val="0"/>
        <w:autoSpaceDN w:val="0"/>
        <w:adjustRightInd w:val="0"/>
        <w:ind w:left="1440" w:hanging="900"/>
        <w:jc w:val="both"/>
        <w:rPr>
          <w:sz w:val="22"/>
          <w:szCs w:val="22"/>
        </w:rPr>
      </w:pPr>
      <w:r>
        <w:rPr>
          <w:sz w:val="22"/>
          <w:szCs w:val="22"/>
        </w:rPr>
        <w:t>2.1</w:t>
      </w:r>
      <w:r>
        <w:rPr>
          <w:sz w:val="22"/>
          <w:szCs w:val="22"/>
        </w:rPr>
        <w:tab/>
      </w:r>
      <w:r w:rsidR="00CB4777" w:rsidRPr="00A8497D">
        <w:rPr>
          <w:sz w:val="22"/>
          <w:szCs w:val="22"/>
        </w:rPr>
        <w:t xml:space="preserve">The </w:t>
      </w:r>
      <w:r w:rsidR="003D6645">
        <w:rPr>
          <w:sz w:val="22"/>
          <w:szCs w:val="22"/>
        </w:rPr>
        <w:t>Study Site</w:t>
      </w:r>
      <w:r w:rsidR="006A29C4" w:rsidRPr="00A8497D">
        <w:rPr>
          <w:sz w:val="22"/>
          <w:szCs w:val="22"/>
        </w:rPr>
        <w:t xml:space="preserve"> represents that the </w:t>
      </w:r>
      <w:r w:rsidR="00CB4777" w:rsidRPr="00A8497D">
        <w:rPr>
          <w:sz w:val="22"/>
          <w:szCs w:val="22"/>
        </w:rPr>
        <w:t xml:space="preserve">Participating Investigator shall be responsible for performing the Study </w:t>
      </w:r>
      <w:r w:rsidR="00BD0984" w:rsidRPr="00A8497D">
        <w:rPr>
          <w:sz w:val="22"/>
          <w:szCs w:val="22"/>
        </w:rPr>
        <w:t xml:space="preserve">at </w:t>
      </w:r>
      <w:r w:rsidR="003D6645">
        <w:rPr>
          <w:sz w:val="22"/>
          <w:szCs w:val="22"/>
        </w:rPr>
        <w:t>Study Site</w:t>
      </w:r>
      <w:r w:rsidR="00BD0984" w:rsidRPr="00A8497D">
        <w:rPr>
          <w:sz w:val="22"/>
          <w:szCs w:val="22"/>
        </w:rPr>
        <w:t xml:space="preserve"> </w:t>
      </w:r>
      <w:r w:rsidR="00CB4777" w:rsidRPr="00A8497D">
        <w:rPr>
          <w:sz w:val="22"/>
          <w:szCs w:val="22"/>
        </w:rPr>
        <w:t xml:space="preserve">and </w:t>
      </w:r>
      <w:r w:rsidR="006A29C4" w:rsidRPr="00A8497D">
        <w:rPr>
          <w:sz w:val="22"/>
          <w:szCs w:val="22"/>
        </w:rPr>
        <w:t xml:space="preserve">for </w:t>
      </w:r>
      <w:r w:rsidR="0038396D" w:rsidRPr="00A8497D">
        <w:rPr>
          <w:sz w:val="22"/>
          <w:szCs w:val="22"/>
        </w:rPr>
        <w:t>s</w:t>
      </w:r>
      <w:r w:rsidR="00CB4777" w:rsidRPr="00A8497D">
        <w:rPr>
          <w:sz w:val="22"/>
          <w:szCs w:val="22"/>
        </w:rPr>
        <w:t>upervisi</w:t>
      </w:r>
      <w:r w:rsidR="00BD0984" w:rsidRPr="00A8497D">
        <w:rPr>
          <w:sz w:val="22"/>
          <w:szCs w:val="22"/>
        </w:rPr>
        <w:t>ng</w:t>
      </w:r>
      <w:r w:rsidR="00CB4777" w:rsidRPr="00A8497D">
        <w:rPr>
          <w:sz w:val="22"/>
          <w:szCs w:val="22"/>
        </w:rPr>
        <w:t xml:space="preserve"> </w:t>
      </w:r>
      <w:r w:rsidR="00BD0984" w:rsidRPr="00A8497D">
        <w:rPr>
          <w:sz w:val="22"/>
          <w:szCs w:val="22"/>
        </w:rPr>
        <w:t xml:space="preserve">all personnel </w:t>
      </w:r>
      <w:r w:rsidR="00CB4777" w:rsidRPr="00A8497D">
        <w:rPr>
          <w:sz w:val="22"/>
          <w:szCs w:val="22"/>
        </w:rPr>
        <w:t xml:space="preserve">performing portions of the Study.  </w:t>
      </w:r>
      <w:del w:id="23" w:author="JoAnna S Pomerantz, J.D." w:date="2025-06-17T14:09:00Z">
        <w:r w:rsidR="00CB4777" w:rsidRPr="00A8497D" w:rsidDel="00153DCC">
          <w:rPr>
            <w:sz w:val="22"/>
            <w:szCs w:val="22"/>
          </w:rPr>
          <w:delText xml:space="preserve">In the event that the Participating Investigator is not an employee of </w:delText>
        </w:r>
        <w:r w:rsidR="003D6645" w:rsidDel="00153DCC">
          <w:rPr>
            <w:sz w:val="22"/>
            <w:szCs w:val="22"/>
          </w:rPr>
          <w:delText>Study Site</w:delText>
        </w:r>
        <w:r w:rsidR="00CB4777" w:rsidRPr="00A8497D" w:rsidDel="00153DCC">
          <w:rPr>
            <w:sz w:val="22"/>
            <w:szCs w:val="22"/>
          </w:rPr>
          <w:delText xml:space="preserve">, </w:delText>
        </w:r>
        <w:r w:rsidR="00BD0984" w:rsidRPr="00A8497D" w:rsidDel="00153DCC">
          <w:rPr>
            <w:sz w:val="22"/>
            <w:szCs w:val="22"/>
          </w:rPr>
          <w:delText xml:space="preserve">either the </w:delText>
        </w:r>
        <w:r w:rsidR="00CB4777" w:rsidRPr="00A8497D" w:rsidDel="00153DCC">
          <w:rPr>
            <w:sz w:val="22"/>
            <w:szCs w:val="22"/>
          </w:rPr>
          <w:delText>Participating Investigator</w:delText>
        </w:r>
        <w:r w:rsidR="00BD0984" w:rsidRPr="00A8497D" w:rsidDel="00153DCC">
          <w:rPr>
            <w:sz w:val="22"/>
            <w:szCs w:val="22"/>
          </w:rPr>
          <w:delText xml:space="preserve"> himself or his </w:delText>
        </w:r>
        <w:r w:rsidR="00CB4777" w:rsidRPr="00A8497D" w:rsidDel="00153DCC">
          <w:rPr>
            <w:sz w:val="22"/>
            <w:szCs w:val="22"/>
          </w:rPr>
          <w:delText xml:space="preserve">employer shall be a Party hereto and execute this Agreement. </w:delText>
        </w:r>
      </w:del>
    </w:p>
    <w:p w14:paraId="72BBA978" w14:textId="77777777" w:rsidR="0025714B" w:rsidRDefault="0025714B" w:rsidP="00933975">
      <w:pPr>
        <w:autoSpaceDE w:val="0"/>
        <w:autoSpaceDN w:val="0"/>
        <w:adjustRightInd w:val="0"/>
        <w:ind w:left="1440" w:hanging="900"/>
        <w:jc w:val="both"/>
        <w:rPr>
          <w:sz w:val="22"/>
          <w:szCs w:val="22"/>
        </w:rPr>
      </w:pPr>
    </w:p>
    <w:p w14:paraId="24614D51" w14:textId="77777777" w:rsidR="00CB4777" w:rsidRDefault="00322A98" w:rsidP="00933975">
      <w:pPr>
        <w:autoSpaceDE w:val="0"/>
        <w:autoSpaceDN w:val="0"/>
        <w:adjustRightInd w:val="0"/>
        <w:ind w:left="1440" w:hanging="900"/>
        <w:jc w:val="both"/>
        <w:rPr>
          <w:sz w:val="22"/>
          <w:szCs w:val="22"/>
        </w:rPr>
      </w:pPr>
      <w:r>
        <w:rPr>
          <w:sz w:val="22"/>
          <w:szCs w:val="22"/>
        </w:rPr>
        <w:t>2.2</w:t>
      </w:r>
      <w:r>
        <w:rPr>
          <w:sz w:val="22"/>
          <w:szCs w:val="22"/>
        </w:rPr>
        <w:tab/>
      </w:r>
      <w:r w:rsidR="00CB4777" w:rsidRPr="00A8497D">
        <w:rPr>
          <w:sz w:val="22"/>
          <w:szCs w:val="22"/>
        </w:rPr>
        <w:t xml:space="preserve">In the event the Participating Investigator becomes unable to perform any of the activities in the Study or complete the Study for any reason, Duke and </w:t>
      </w:r>
      <w:r w:rsidR="003D6645">
        <w:rPr>
          <w:sz w:val="22"/>
          <w:szCs w:val="22"/>
        </w:rPr>
        <w:t>Study Site</w:t>
      </w:r>
      <w:r w:rsidR="00CB4777" w:rsidRPr="00A8497D">
        <w:rPr>
          <w:sz w:val="22"/>
          <w:szCs w:val="22"/>
        </w:rPr>
        <w:t xml:space="preserve"> may mutually agree to a substitute Participating Investigator, </w:t>
      </w:r>
      <w:r w:rsidR="008F7239" w:rsidRPr="00A8497D">
        <w:rPr>
          <w:sz w:val="22"/>
          <w:szCs w:val="22"/>
        </w:rPr>
        <w:t xml:space="preserve">who shall be an employee of </w:t>
      </w:r>
      <w:r w:rsidR="003D6645">
        <w:rPr>
          <w:sz w:val="22"/>
          <w:szCs w:val="22"/>
        </w:rPr>
        <w:t>Study Site</w:t>
      </w:r>
      <w:r w:rsidR="008F7239" w:rsidRPr="00A8497D">
        <w:rPr>
          <w:sz w:val="22"/>
          <w:szCs w:val="22"/>
        </w:rPr>
        <w:t xml:space="preserve">, </w:t>
      </w:r>
      <w:r w:rsidR="00CB4777" w:rsidRPr="00A8497D">
        <w:rPr>
          <w:sz w:val="22"/>
          <w:szCs w:val="22"/>
        </w:rPr>
        <w:t xml:space="preserve">in which event this Agreement shall continue in full force and effect.  If Duke and </w:t>
      </w:r>
      <w:r w:rsidR="003D6645">
        <w:rPr>
          <w:sz w:val="22"/>
          <w:szCs w:val="22"/>
        </w:rPr>
        <w:t>Study Site</w:t>
      </w:r>
      <w:r w:rsidR="00CB4777" w:rsidRPr="00A8497D">
        <w:rPr>
          <w:sz w:val="22"/>
          <w:szCs w:val="22"/>
        </w:rPr>
        <w:t xml:space="preserve"> cannot agree on a substitute Participating Investigator, Duke may terminate this Agreement as provided herein.  </w:t>
      </w:r>
    </w:p>
    <w:p w14:paraId="43DFE57B" w14:textId="77777777" w:rsidR="0025714B" w:rsidRDefault="0025714B" w:rsidP="00933975">
      <w:pPr>
        <w:autoSpaceDE w:val="0"/>
        <w:autoSpaceDN w:val="0"/>
        <w:adjustRightInd w:val="0"/>
        <w:ind w:left="1440" w:hanging="900"/>
        <w:jc w:val="both"/>
        <w:rPr>
          <w:sz w:val="22"/>
          <w:szCs w:val="22"/>
        </w:rPr>
      </w:pPr>
    </w:p>
    <w:p w14:paraId="7F737D57" w14:textId="4BFE7541" w:rsidR="0025714B" w:rsidRDefault="00322A98" w:rsidP="00933975">
      <w:pPr>
        <w:autoSpaceDE w:val="0"/>
        <w:autoSpaceDN w:val="0"/>
        <w:adjustRightInd w:val="0"/>
        <w:ind w:left="1440" w:hanging="900"/>
        <w:jc w:val="both"/>
        <w:rPr>
          <w:ins w:id="24" w:author="JoAnna S Pomerantz, J.D." w:date="2025-06-17T14:14:00Z"/>
          <w:color w:val="000000"/>
          <w:sz w:val="22"/>
          <w:szCs w:val="22"/>
        </w:rPr>
      </w:pPr>
      <w:del w:id="25" w:author="JoAnna S Pomerantz, J.D." w:date="2025-06-17T14:15:00Z">
        <w:r w:rsidDel="003E653C">
          <w:rPr>
            <w:color w:val="000000"/>
            <w:sz w:val="22"/>
            <w:szCs w:val="22"/>
          </w:rPr>
          <w:delText>2.3</w:delText>
        </w:r>
        <w:r w:rsidDel="003E653C">
          <w:rPr>
            <w:color w:val="000000"/>
            <w:sz w:val="22"/>
            <w:szCs w:val="22"/>
          </w:rPr>
          <w:tab/>
        </w:r>
        <w:r w:rsidR="0025714B" w:rsidDel="003E653C">
          <w:rPr>
            <w:color w:val="000000"/>
            <w:sz w:val="22"/>
            <w:szCs w:val="22"/>
          </w:rPr>
          <w:delText>Study Site</w:delText>
        </w:r>
        <w:r w:rsidR="0025714B" w:rsidRPr="0025714B" w:rsidDel="003E653C">
          <w:rPr>
            <w:color w:val="000000"/>
            <w:sz w:val="22"/>
            <w:szCs w:val="22"/>
          </w:rPr>
          <w:delText xml:space="preserve"> agrees not to engage the services or use the facilities of any third party (each, a "</w:delText>
        </w:r>
        <w:r w:rsidR="0025714B" w:rsidRPr="00B5686B" w:rsidDel="003E653C">
          <w:rPr>
            <w:b/>
            <w:color w:val="000000"/>
            <w:sz w:val="22"/>
            <w:szCs w:val="22"/>
          </w:rPr>
          <w:delText>Third</w:delText>
        </w:r>
        <w:r w:rsidR="00D703E5" w:rsidDel="003E653C">
          <w:rPr>
            <w:b/>
            <w:color w:val="000000"/>
            <w:sz w:val="22"/>
            <w:szCs w:val="22"/>
          </w:rPr>
          <w:delText>-</w:delText>
        </w:r>
        <w:r w:rsidR="0025714B" w:rsidRPr="00B5686B" w:rsidDel="003E653C">
          <w:rPr>
            <w:b/>
            <w:color w:val="000000"/>
            <w:sz w:val="22"/>
            <w:szCs w:val="22"/>
          </w:rPr>
          <w:delText xml:space="preserve">Party </w:delText>
        </w:r>
        <w:r w:rsidR="0025714B" w:rsidRPr="00783C3F" w:rsidDel="003E653C">
          <w:rPr>
            <w:b/>
            <w:color w:val="000000"/>
            <w:sz w:val="22"/>
            <w:szCs w:val="22"/>
          </w:rPr>
          <w:delText>Institution</w:delText>
        </w:r>
        <w:r w:rsidR="0025714B" w:rsidRPr="00783C3F" w:rsidDel="003E653C">
          <w:rPr>
            <w:color w:val="000000"/>
            <w:sz w:val="22"/>
            <w:szCs w:val="22"/>
          </w:rPr>
          <w:delText xml:space="preserve">"), including, but not limited to, sub-investigators and study coordinators, in conducting any Study-related services under this Agreement unless and until Study Site has (i) executed a separate written agreement with such Third Party Institution to govern these services, whose terms are consistent with the terms hereunder; and (ii) obtained Duke’s and Sponsor’s prior written consent to use such Third Party Institution in connection with the Study. </w:delText>
        </w:r>
        <w:r w:rsidR="00087B04" w:rsidRPr="00783C3F" w:rsidDel="003E653C">
          <w:rPr>
            <w:color w:val="000000"/>
            <w:sz w:val="22"/>
            <w:szCs w:val="22"/>
          </w:rPr>
          <w:delText>Study Site shall be responsible for ensuring the compliance of any Third</w:delText>
        </w:r>
        <w:r w:rsidR="00D703E5" w:rsidRPr="00783C3F" w:rsidDel="003E653C">
          <w:rPr>
            <w:color w:val="000000"/>
            <w:sz w:val="22"/>
            <w:szCs w:val="22"/>
          </w:rPr>
          <w:delText>-</w:delText>
        </w:r>
        <w:r w:rsidR="00087B04" w:rsidRPr="00783C3F" w:rsidDel="003E653C">
          <w:rPr>
            <w:color w:val="000000"/>
            <w:sz w:val="22"/>
            <w:szCs w:val="22"/>
          </w:rPr>
          <w:delText>Party Institutions with the terms of this Agreement and shall be liable for any breach of the Agreement by any Third</w:delText>
        </w:r>
        <w:r w:rsidR="00D703E5" w:rsidRPr="00783C3F" w:rsidDel="003E653C">
          <w:rPr>
            <w:color w:val="000000"/>
            <w:sz w:val="22"/>
            <w:szCs w:val="22"/>
          </w:rPr>
          <w:delText>-</w:delText>
        </w:r>
        <w:r w:rsidR="00087B04" w:rsidRPr="00783C3F" w:rsidDel="003E653C">
          <w:rPr>
            <w:color w:val="000000"/>
            <w:sz w:val="22"/>
            <w:szCs w:val="22"/>
          </w:rPr>
          <w:delText xml:space="preserve">Party Institutions.  Study Site </w:delText>
        </w:r>
        <w:r w:rsidR="0025714B" w:rsidRPr="00783C3F" w:rsidDel="003E653C">
          <w:rPr>
            <w:color w:val="000000"/>
            <w:sz w:val="22"/>
            <w:szCs w:val="22"/>
          </w:rPr>
          <w:delText>shall bear sole responsibility for any payments owed to each Third</w:delText>
        </w:r>
        <w:r w:rsidR="00D703E5" w:rsidRPr="00783C3F" w:rsidDel="003E653C">
          <w:rPr>
            <w:color w:val="000000"/>
            <w:sz w:val="22"/>
            <w:szCs w:val="22"/>
          </w:rPr>
          <w:delText>-</w:delText>
        </w:r>
        <w:r w:rsidR="0025714B" w:rsidRPr="00783C3F" w:rsidDel="003E653C">
          <w:rPr>
            <w:color w:val="000000"/>
            <w:sz w:val="22"/>
            <w:szCs w:val="22"/>
          </w:rPr>
          <w:delText xml:space="preserve">Party Institution in connection with its services. The Study shall otherwise be conducted solely at </w:delText>
        </w:r>
        <w:r w:rsidR="00A156FA" w:rsidRPr="00783C3F" w:rsidDel="003E653C">
          <w:rPr>
            <w:color w:val="000000"/>
            <w:sz w:val="22"/>
            <w:szCs w:val="22"/>
          </w:rPr>
          <w:delText>Study Site</w:delText>
        </w:r>
        <w:r w:rsidR="0025714B" w:rsidRPr="00783C3F" w:rsidDel="003E653C">
          <w:rPr>
            <w:color w:val="000000"/>
            <w:sz w:val="22"/>
            <w:szCs w:val="22"/>
          </w:rPr>
          <w:delText>’s facilities.</w:delText>
        </w:r>
      </w:del>
      <w:r w:rsidR="0025714B" w:rsidRPr="00783C3F">
        <w:rPr>
          <w:color w:val="000000"/>
          <w:sz w:val="22"/>
          <w:szCs w:val="22"/>
        </w:rPr>
        <w:t xml:space="preserve"> </w:t>
      </w:r>
    </w:p>
    <w:p w14:paraId="5E82EB04" w14:textId="77777777" w:rsidR="003E653C" w:rsidRDefault="003E653C" w:rsidP="00933975">
      <w:pPr>
        <w:autoSpaceDE w:val="0"/>
        <w:autoSpaceDN w:val="0"/>
        <w:adjustRightInd w:val="0"/>
        <w:ind w:left="1440" w:hanging="900"/>
        <w:jc w:val="both"/>
        <w:rPr>
          <w:ins w:id="26" w:author="JoAnna S Pomerantz, J.D." w:date="2025-06-17T14:13:00Z"/>
          <w:color w:val="000000"/>
          <w:sz w:val="22"/>
          <w:szCs w:val="22"/>
        </w:rPr>
      </w:pPr>
    </w:p>
    <w:p w14:paraId="6CF35497" w14:textId="38712A8D" w:rsidR="003E653C" w:rsidRPr="00783C3F" w:rsidDel="003E653C" w:rsidRDefault="003E653C" w:rsidP="00933975">
      <w:pPr>
        <w:autoSpaceDE w:val="0"/>
        <w:autoSpaceDN w:val="0"/>
        <w:adjustRightInd w:val="0"/>
        <w:ind w:left="1440" w:hanging="900"/>
        <w:jc w:val="both"/>
        <w:rPr>
          <w:del w:id="27" w:author="JoAnna S Pomerantz, J.D." w:date="2025-06-17T14:14:00Z"/>
          <w:color w:val="000000"/>
          <w:sz w:val="22"/>
          <w:szCs w:val="22"/>
        </w:rPr>
      </w:pPr>
    </w:p>
    <w:p w14:paraId="0C9C74C2" w14:textId="77777777" w:rsidR="0025714B" w:rsidRDefault="0025714B" w:rsidP="0025714B">
      <w:pPr>
        <w:autoSpaceDE w:val="0"/>
        <w:autoSpaceDN w:val="0"/>
        <w:adjustRightInd w:val="0"/>
        <w:ind w:left="540"/>
        <w:rPr>
          <w:color w:val="000000"/>
          <w:sz w:val="22"/>
          <w:szCs w:val="22"/>
        </w:rPr>
      </w:pPr>
    </w:p>
    <w:p w14:paraId="6937FD95" w14:textId="77777777" w:rsidR="007334F0" w:rsidRPr="00A8497D" w:rsidRDefault="00CB4777" w:rsidP="00CB4777">
      <w:pPr>
        <w:tabs>
          <w:tab w:val="left" w:pos="540"/>
        </w:tabs>
        <w:suppressAutoHyphens/>
        <w:spacing w:before="160" w:after="120"/>
        <w:ind w:left="540" w:hanging="540"/>
        <w:rPr>
          <w:sz w:val="22"/>
          <w:szCs w:val="22"/>
        </w:rPr>
      </w:pPr>
      <w:r w:rsidRPr="00A8497D">
        <w:rPr>
          <w:sz w:val="22"/>
          <w:szCs w:val="22"/>
        </w:rPr>
        <w:t>3.</w:t>
      </w:r>
      <w:r w:rsidRPr="00A8497D">
        <w:rPr>
          <w:sz w:val="22"/>
          <w:szCs w:val="22"/>
        </w:rPr>
        <w:tab/>
      </w:r>
      <w:r w:rsidR="007334F0" w:rsidRPr="00B01F2B">
        <w:rPr>
          <w:b/>
          <w:bCs/>
          <w:sz w:val="22"/>
          <w:szCs w:val="22"/>
        </w:rPr>
        <w:t>Payment</w:t>
      </w:r>
      <w:r w:rsidR="00A20474" w:rsidRPr="00B01F2B">
        <w:rPr>
          <w:b/>
          <w:bCs/>
          <w:sz w:val="22"/>
          <w:szCs w:val="22"/>
        </w:rPr>
        <w:t>/Funds Availability/Reimbursement</w:t>
      </w:r>
      <w:r w:rsidR="007334F0" w:rsidRPr="00B01F2B">
        <w:rPr>
          <w:b/>
          <w:bCs/>
          <w:sz w:val="22"/>
          <w:szCs w:val="22"/>
        </w:rPr>
        <w:t>:</w:t>
      </w:r>
    </w:p>
    <w:p w14:paraId="6790C0CE" w14:textId="2B196568" w:rsidR="007334F0" w:rsidRDefault="00A20474" w:rsidP="00F86979">
      <w:pPr>
        <w:suppressAutoHyphens/>
        <w:spacing w:before="160" w:after="120"/>
        <w:ind w:left="1440" w:hanging="900"/>
        <w:jc w:val="both"/>
        <w:rPr>
          <w:ins w:id="28" w:author="JoAnna S Pomerantz, J.D." w:date="2025-06-17T14:20:00Z"/>
          <w:sz w:val="22"/>
          <w:szCs w:val="22"/>
        </w:rPr>
      </w:pPr>
      <w:r w:rsidRPr="00A8497D">
        <w:rPr>
          <w:sz w:val="22"/>
          <w:szCs w:val="22"/>
        </w:rPr>
        <w:t>3.1</w:t>
      </w:r>
      <w:r w:rsidRPr="00A8497D">
        <w:rPr>
          <w:sz w:val="22"/>
          <w:szCs w:val="22"/>
        </w:rPr>
        <w:tab/>
      </w:r>
      <w:bookmarkStart w:id="29" w:name="_Hlk157411221"/>
      <w:r w:rsidR="007334F0" w:rsidRPr="00A8497D">
        <w:rPr>
          <w:sz w:val="22"/>
          <w:szCs w:val="22"/>
        </w:rPr>
        <w:t>In consideration of the work to be performed under this Agreement, Sponsor</w:t>
      </w:r>
      <w:r w:rsidR="00AA476B">
        <w:rPr>
          <w:sz w:val="22"/>
          <w:szCs w:val="22"/>
        </w:rPr>
        <w:t xml:space="preserve"> </w:t>
      </w:r>
      <w:r w:rsidR="00AA476B" w:rsidRPr="00EE342E">
        <w:rPr>
          <w:sz w:val="22"/>
          <w:szCs w:val="22"/>
        </w:rPr>
        <w:t>through its third-party vendo</w:t>
      </w:r>
      <w:r w:rsidR="00AA476B">
        <w:rPr>
          <w:sz w:val="22"/>
          <w:szCs w:val="22"/>
        </w:rPr>
        <w:t>r</w:t>
      </w:r>
      <w:r w:rsidR="00573F05">
        <w:rPr>
          <w:sz w:val="22"/>
          <w:szCs w:val="22"/>
        </w:rPr>
        <w:t xml:space="preserve"> (“</w:t>
      </w:r>
      <w:r w:rsidR="00573F05" w:rsidRPr="003C083E">
        <w:rPr>
          <w:b/>
          <w:sz w:val="22"/>
          <w:szCs w:val="22"/>
        </w:rPr>
        <w:t>Payment Administrator</w:t>
      </w:r>
      <w:r w:rsidR="00573F05">
        <w:rPr>
          <w:sz w:val="22"/>
          <w:szCs w:val="22"/>
        </w:rPr>
        <w:t>”)</w:t>
      </w:r>
      <w:r w:rsidR="00AA476B">
        <w:rPr>
          <w:sz w:val="22"/>
          <w:szCs w:val="22"/>
        </w:rPr>
        <w:t>,</w:t>
      </w:r>
      <w:r w:rsidR="007334F0" w:rsidRPr="00A8497D">
        <w:rPr>
          <w:sz w:val="22"/>
          <w:szCs w:val="22"/>
        </w:rPr>
        <w:t xml:space="preserve"> will provide financial support for the Study as set forth in </w:t>
      </w:r>
      <w:r w:rsidR="00087B04">
        <w:rPr>
          <w:sz w:val="22"/>
          <w:szCs w:val="22"/>
        </w:rPr>
        <w:t xml:space="preserve">the Budget and Payment Schedule attached hereto as </w:t>
      </w:r>
      <w:r w:rsidR="007334F0" w:rsidRPr="00B5686B">
        <w:rPr>
          <w:b/>
          <w:sz w:val="22"/>
          <w:szCs w:val="22"/>
        </w:rPr>
        <w:t xml:space="preserve">Exhibit </w:t>
      </w:r>
      <w:r w:rsidR="00EA5F0B">
        <w:rPr>
          <w:b/>
          <w:sz w:val="22"/>
          <w:szCs w:val="22"/>
        </w:rPr>
        <w:t>B</w:t>
      </w:r>
      <w:r w:rsidRPr="00A8497D">
        <w:rPr>
          <w:sz w:val="22"/>
          <w:szCs w:val="22"/>
        </w:rPr>
        <w:t xml:space="preserve"> and will provide such funds to</w:t>
      </w:r>
      <w:r w:rsidR="00AA476B" w:rsidRPr="00AA476B">
        <w:t xml:space="preserve"> </w:t>
      </w:r>
      <w:r w:rsidR="00573F05">
        <w:rPr>
          <w:sz w:val="22"/>
          <w:szCs w:val="22"/>
        </w:rPr>
        <w:t>Payment Administrator</w:t>
      </w:r>
      <w:r w:rsidR="00573F05" w:rsidRPr="00AA476B" w:rsidDel="00573F05">
        <w:rPr>
          <w:sz w:val="22"/>
          <w:szCs w:val="22"/>
        </w:rPr>
        <w:t xml:space="preserve"> </w:t>
      </w:r>
      <w:r w:rsidRPr="00A8497D">
        <w:rPr>
          <w:sz w:val="22"/>
          <w:szCs w:val="22"/>
        </w:rPr>
        <w:t xml:space="preserve">for the purpose of paying all compensation due </w:t>
      </w:r>
      <w:r w:rsidR="003D6645">
        <w:rPr>
          <w:sz w:val="22"/>
          <w:szCs w:val="22"/>
        </w:rPr>
        <w:t>Study Site</w:t>
      </w:r>
      <w:r w:rsidRPr="00A8497D">
        <w:rPr>
          <w:sz w:val="22"/>
          <w:szCs w:val="22"/>
        </w:rPr>
        <w:t xml:space="preserve"> pursuant to Exhibit </w:t>
      </w:r>
      <w:r w:rsidR="00EA5F0B">
        <w:rPr>
          <w:sz w:val="22"/>
          <w:szCs w:val="22"/>
        </w:rPr>
        <w:t>B</w:t>
      </w:r>
      <w:r w:rsidR="007334F0" w:rsidRPr="00A8497D">
        <w:rPr>
          <w:sz w:val="22"/>
          <w:szCs w:val="22"/>
        </w:rPr>
        <w:t xml:space="preserve">.  </w:t>
      </w:r>
      <w:r w:rsidR="00573F05">
        <w:rPr>
          <w:sz w:val="22"/>
          <w:szCs w:val="22"/>
        </w:rPr>
        <w:t>Payment Administrator</w:t>
      </w:r>
      <w:r w:rsidR="00573F05" w:rsidRPr="00AA476B" w:rsidDel="00573F05">
        <w:rPr>
          <w:sz w:val="22"/>
          <w:szCs w:val="22"/>
        </w:rPr>
        <w:t xml:space="preserve"> </w:t>
      </w:r>
      <w:r w:rsidRPr="00A8497D">
        <w:rPr>
          <w:sz w:val="22"/>
          <w:szCs w:val="22"/>
        </w:rPr>
        <w:t xml:space="preserve">will administer such funds and shall make all payments to </w:t>
      </w:r>
      <w:r w:rsidR="003D6645">
        <w:rPr>
          <w:sz w:val="22"/>
          <w:szCs w:val="22"/>
        </w:rPr>
        <w:t>Study Site</w:t>
      </w:r>
      <w:r w:rsidRPr="00A8497D">
        <w:rPr>
          <w:sz w:val="22"/>
          <w:szCs w:val="22"/>
        </w:rPr>
        <w:t xml:space="preserve"> in accordance with</w:t>
      </w:r>
      <w:r w:rsidR="003142D3" w:rsidRPr="00A8497D">
        <w:rPr>
          <w:sz w:val="22"/>
          <w:szCs w:val="22"/>
        </w:rPr>
        <w:t xml:space="preserve"> </w:t>
      </w:r>
      <w:r w:rsidR="007334F0" w:rsidRPr="00A8497D">
        <w:rPr>
          <w:sz w:val="22"/>
          <w:szCs w:val="22"/>
        </w:rPr>
        <w:t xml:space="preserve">the payment schedule included in Exhibit </w:t>
      </w:r>
      <w:r w:rsidR="00EA5F0B">
        <w:rPr>
          <w:sz w:val="22"/>
          <w:szCs w:val="22"/>
        </w:rPr>
        <w:t>B</w:t>
      </w:r>
      <w:r w:rsidR="004D72B2" w:rsidRPr="00A8497D">
        <w:rPr>
          <w:sz w:val="22"/>
          <w:szCs w:val="22"/>
        </w:rPr>
        <w:t xml:space="preserve">.  </w:t>
      </w:r>
      <w:r w:rsidR="00AA476B" w:rsidRPr="00AA476B">
        <w:rPr>
          <w:sz w:val="22"/>
          <w:szCs w:val="22"/>
        </w:rPr>
        <w:t xml:space="preserve">Study Site acknowledges and agrees </w:t>
      </w:r>
      <w:r w:rsidR="00573F05">
        <w:rPr>
          <w:sz w:val="22"/>
          <w:szCs w:val="22"/>
        </w:rPr>
        <w:t>Payment Administrator</w:t>
      </w:r>
      <w:r w:rsidR="00573F05" w:rsidRPr="00AA476B" w:rsidDel="00573F05">
        <w:rPr>
          <w:sz w:val="22"/>
          <w:szCs w:val="22"/>
        </w:rPr>
        <w:t xml:space="preserve"> </w:t>
      </w:r>
      <w:r w:rsidR="00AA476B" w:rsidRPr="00AA476B">
        <w:rPr>
          <w:sz w:val="22"/>
          <w:szCs w:val="22"/>
        </w:rPr>
        <w:t>will have access to this Agreement in order to issue payments.</w:t>
      </w:r>
      <w:bookmarkEnd w:id="29"/>
    </w:p>
    <w:p w14:paraId="08541516" w14:textId="7A353EAC" w:rsidR="00F064B1" w:rsidRPr="00A8497D" w:rsidRDefault="00F064B1" w:rsidP="00F86979">
      <w:pPr>
        <w:suppressAutoHyphens/>
        <w:spacing w:before="160" w:after="120"/>
        <w:ind w:left="1440" w:hanging="900"/>
        <w:jc w:val="both"/>
        <w:rPr>
          <w:sz w:val="22"/>
          <w:szCs w:val="22"/>
        </w:rPr>
      </w:pPr>
      <w:ins w:id="30" w:author="JoAnna S Pomerantz, J.D." w:date="2025-06-17T14:20:00Z">
        <w:r>
          <w:rPr>
            <w:sz w:val="22"/>
            <w:szCs w:val="22"/>
          </w:rPr>
          <w:tab/>
        </w:r>
        <w:r w:rsidRPr="00F064B1">
          <w:rPr>
            <w:sz w:val="22"/>
            <w:szCs w:val="22"/>
          </w:rPr>
          <w:t xml:space="preserve">If the Protocol is amended and such amendment causes a change to the Study procedures conducted, which requires a modification to the Study Budget due to increased costs to Study Site, the Parties agree to negotiate </w:t>
        </w:r>
        <w:r>
          <w:rPr>
            <w:sz w:val="22"/>
            <w:szCs w:val="22"/>
          </w:rPr>
          <w:t>and execute</w:t>
        </w:r>
        <w:r w:rsidRPr="00F064B1">
          <w:rPr>
            <w:sz w:val="22"/>
            <w:szCs w:val="22"/>
          </w:rPr>
          <w:t xml:space="preserve"> an amendment to Exhibit B to account for such changes.</w:t>
        </w:r>
      </w:ins>
    </w:p>
    <w:p w14:paraId="3741827E" w14:textId="77777777" w:rsidR="0032033B" w:rsidRPr="00A8497D" w:rsidRDefault="00A20474" w:rsidP="00A20474">
      <w:pPr>
        <w:ind w:left="1440" w:hanging="900"/>
        <w:rPr>
          <w:sz w:val="22"/>
          <w:szCs w:val="22"/>
        </w:rPr>
      </w:pPr>
      <w:r w:rsidRPr="00A8497D">
        <w:rPr>
          <w:sz w:val="22"/>
          <w:szCs w:val="22"/>
        </w:rPr>
        <w:t>3.2</w:t>
      </w:r>
      <w:r w:rsidRPr="00A8497D">
        <w:rPr>
          <w:sz w:val="22"/>
          <w:szCs w:val="22"/>
        </w:rPr>
        <w:tab/>
      </w:r>
      <w:r w:rsidR="0032033B" w:rsidRPr="00B01F2B">
        <w:rPr>
          <w:b/>
          <w:bCs/>
          <w:sz w:val="22"/>
          <w:szCs w:val="22"/>
        </w:rPr>
        <w:t>Funds Availability</w:t>
      </w:r>
      <w:r w:rsidR="00CB4777" w:rsidRPr="00B01F2B">
        <w:rPr>
          <w:b/>
          <w:bCs/>
          <w:sz w:val="22"/>
          <w:szCs w:val="22"/>
        </w:rPr>
        <w:t xml:space="preserve"> and</w:t>
      </w:r>
      <w:r w:rsidR="0032033B" w:rsidRPr="00B01F2B">
        <w:rPr>
          <w:b/>
          <w:bCs/>
          <w:sz w:val="22"/>
          <w:szCs w:val="22"/>
        </w:rPr>
        <w:t xml:space="preserve"> Reimbursement:</w:t>
      </w:r>
      <w:r w:rsidR="0032033B" w:rsidRPr="00A8497D">
        <w:rPr>
          <w:sz w:val="22"/>
          <w:szCs w:val="22"/>
        </w:rPr>
        <w:t xml:space="preserve"> </w:t>
      </w:r>
    </w:p>
    <w:p w14:paraId="6737E593" w14:textId="77777777" w:rsidR="0032033B" w:rsidRPr="00A8497D" w:rsidRDefault="0032033B" w:rsidP="0032033B">
      <w:pPr>
        <w:pStyle w:val="Header"/>
        <w:ind w:left="547" w:hanging="270"/>
        <w:rPr>
          <w:sz w:val="22"/>
          <w:szCs w:val="22"/>
        </w:rPr>
      </w:pPr>
      <w:r w:rsidRPr="00A8497D">
        <w:rPr>
          <w:sz w:val="22"/>
          <w:szCs w:val="22"/>
        </w:rPr>
        <w:tab/>
      </w:r>
    </w:p>
    <w:p w14:paraId="666F3561" w14:textId="710FA6A0" w:rsidR="0032033B" w:rsidRPr="00A8497D" w:rsidRDefault="0032033B" w:rsidP="00B01F2B">
      <w:pPr>
        <w:pStyle w:val="BodyTextIndent2"/>
        <w:spacing w:after="0"/>
        <w:ind w:left="1440" w:hanging="3"/>
        <w:jc w:val="both"/>
        <w:rPr>
          <w:sz w:val="22"/>
          <w:szCs w:val="22"/>
        </w:rPr>
      </w:pPr>
      <w:bookmarkStart w:id="31" w:name="_Hlk157411257"/>
      <w:r w:rsidRPr="00A8497D">
        <w:rPr>
          <w:sz w:val="22"/>
          <w:szCs w:val="22"/>
        </w:rPr>
        <w:t xml:space="preserve">All funds to support </w:t>
      </w:r>
      <w:r w:rsidR="003D6645">
        <w:rPr>
          <w:sz w:val="22"/>
          <w:szCs w:val="22"/>
        </w:rPr>
        <w:t>Study Site</w:t>
      </w:r>
      <w:r w:rsidRPr="00A8497D">
        <w:rPr>
          <w:sz w:val="22"/>
          <w:szCs w:val="22"/>
        </w:rPr>
        <w:t>’s performance of the Study will be paid by the Sponsor</w:t>
      </w:r>
      <w:r w:rsidR="00AA476B">
        <w:rPr>
          <w:sz w:val="22"/>
          <w:szCs w:val="22"/>
        </w:rPr>
        <w:t xml:space="preserve"> </w:t>
      </w:r>
      <w:r w:rsidR="00573F05">
        <w:rPr>
          <w:sz w:val="22"/>
          <w:szCs w:val="22"/>
        </w:rPr>
        <w:t xml:space="preserve">to </w:t>
      </w:r>
      <w:bookmarkStart w:id="32" w:name="_Hlk157411335"/>
      <w:r w:rsidR="00573F05">
        <w:rPr>
          <w:sz w:val="22"/>
          <w:szCs w:val="22"/>
        </w:rPr>
        <w:t>Payment Administrator</w:t>
      </w:r>
      <w:bookmarkEnd w:id="32"/>
      <w:r w:rsidR="000E7F46" w:rsidRPr="00A8497D">
        <w:rPr>
          <w:sz w:val="22"/>
          <w:szCs w:val="22"/>
        </w:rPr>
        <w:t xml:space="preserve">, and </w:t>
      </w:r>
      <w:r w:rsidR="003D6645">
        <w:rPr>
          <w:sz w:val="22"/>
          <w:szCs w:val="22"/>
        </w:rPr>
        <w:t>Study Site</w:t>
      </w:r>
      <w:r w:rsidR="000E7F46" w:rsidRPr="00A8497D">
        <w:rPr>
          <w:sz w:val="22"/>
          <w:szCs w:val="22"/>
        </w:rPr>
        <w:t xml:space="preserve"> shall have no recourse against Duke for failure by Sponsor to make payments in accordance with the terms hereof</w:t>
      </w:r>
      <w:r w:rsidRPr="00A8497D">
        <w:rPr>
          <w:sz w:val="22"/>
          <w:szCs w:val="22"/>
        </w:rPr>
        <w:t>. These amounts, which are inclusive of overhead</w:t>
      </w:r>
      <w:r w:rsidR="000E7F46" w:rsidRPr="00A8497D">
        <w:rPr>
          <w:sz w:val="22"/>
          <w:szCs w:val="22"/>
        </w:rPr>
        <w:t xml:space="preserve"> and all applicable taxes</w:t>
      </w:r>
      <w:r w:rsidRPr="00A8497D">
        <w:rPr>
          <w:sz w:val="22"/>
          <w:szCs w:val="22"/>
        </w:rPr>
        <w:t xml:space="preserve">, represent the fair market value of the covered costs associated with the Study and have not been determined in a manner that </w:t>
      </w:r>
      <w:proofErr w:type="gramStart"/>
      <w:r w:rsidRPr="00A8497D">
        <w:rPr>
          <w:sz w:val="22"/>
          <w:szCs w:val="22"/>
        </w:rPr>
        <w:t>takes into</w:t>
      </w:r>
      <w:r w:rsidR="00952638">
        <w:rPr>
          <w:sz w:val="22"/>
          <w:szCs w:val="22"/>
        </w:rPr>
        <w:t xml:space="preserve"> </w:t>
      </w:r>
      <w:r w:rsidRPr="00A8497D">
        <w:rPr>
          <w:sz w:val="22"/>
          <w:szCs w:val="22"/>
        </w:rPr>
        <w:t>account</w:t>
      </w:r>
      <w:proofErr w:type="gramEnd"/>
      <w:r w:rsidRPr="00A8497D">
        <w:rPr>
          <w:sz w:val="22"/>
          <w:szCs w:val="22"/>
        </w:rPr>
        <w:t xml:space="preserve"> the volume or value of any referrals or business.  </w:t>
      </w:r>
      <w:r w:rsidR="003D6645">
        <w:rPr>
          <w:sz w:val="22"/>
          <w:szCs w:val="22"/>
        </w:rPr>
        <w:t>Study Site</w:t>
      </w:r>
      <w:r w:rsidRPr="00A8497D">
        <w:rPr>
          <w:sz w:val="22"/>
          <w:szCs w:val="22"/>
        </w:rPr>
        <w:t xml:space="preserve"> agree</w:t>
      </w:r>
      <w:r w:rsidR="006A29C4" w:rsidRPr="00A8497D">
        <w:rPr>
          <w:sz w:val="22"/>
          <w:szCs w:val="22"/>
        </w:rPr>
        <w:t>s</w:t>
      </w:r>
      <w:r w:rsidRPr="00A8497D">
        <w:rPr>
          <w:sz w:val="22"/>
          <w:szCs w:val="22"/>
        </w:rPr>
        <w:t xml:space="preserve"> that: (a) all claims that the</w:t>
      </w:r>
      <w:r w:rsidR="006A29C4" w:rsidRPr="00A8497D">
        <w:rPr>
          <w:sz w:val="22"/>
          <w:szCs w:val="22"/>
        </w:rPr>
        <w:t xml:space="preserve"> </w:t>
      </w:r>
      <w:r w:rsidR="003D6645">
        <w:rPr>
          <w:sz w:val="22"/>
          <w:szCs w:val="22"/>
        </w:rPr>
        <w:t>Study Site</w:t>
      </w:r>
      <w:r w:rsidRPr="00A8497D">
        <w:rPr>
          <w:sz w:val="22"/>
          <w:szCs w:val="22"/>
        </w:rPr>
        <w:t xml:space="preserve"> submit</w:t>
      </w:r>
      <w:r w:rsidR="006A29C4" w:rsidRPr="00A8497D">
        <w:rPr>
          <w:sz w:val="22"/>
          <w:szCs w:val="22"/>
        </w:rPr>
        <w:t>s</w:t>
      </w:r>
      <w:r w:rsidRPr="00A8497D">
        <w:rPr>
          <w:sz w:val="22"/>
          <w:szCs w:val="22"/>
        </w:rPr>
        <w:t xml:space="preserve"> for reimbursement to any federal healthcare program or third party payor for any procedure that involves any materials (including, but not limited to, Study Drug) provided by or on behalf of Sponsor at no cost to </w:t>
      </w:r>
      <w:r w:rsidR="003D6645">
        <w:rPr>
          <w:sz w:val="22"/>
          <w:szCs w:val="22"/>
        </w:rPr>
        <w:t>Study Site</w:t>
      </w:r>
      <w:r w:rsidRPr="00A8497D">
        <w:rPr>
          <w:sz w:val="22"/>
          <w:szCs w:val="22"/>
        </w:rPr>
        <w:t xml:space="preserve"> will accurately reflect the provision of those materials by or on behalf of Sponsor; and (b) </w:t>
      </w:r>
      <w:r w:rsidR="003D6645">
        <w:rPr>
          <w:sz w:val="22"/>
          <w:szCs w:val="22"/>
        </w:rPr>
        <w:t>Study Site</w:t>
      </w:r>
      <w:r w:rsidRPr="00A8497D">
        <w:rPr>
          <w:sz w:val="22"/>
          <w:szCs w:val="22"/>
        </w:rPr>
        <w:t xml:space="preserve"> shall not seek reimbursement from any federal healthcare program or third party payor for any of the amounts paid by </w:t>
      </w:r>
      <w:r w:rsidR="003C083E">
        <w:rPr>
          <w:sz w:val="22"/>
          <w:szCs w:val="22"/>
        </w:rPr>
        <w:t>Payment Administrator</w:t>
      </w:r>
      <w:r w:rsidR="00C331F9" w:rsidRPr="00C331F9">
        <w:rPr>
          <w:sz w:val="22"/>
          <w:szCs w:val="22"/>
        </w:rPr>
        <w:t xml:space="preserve"> </w:t>
      </w:r>
      <w:r w:rsidRPr="00A8497D">
        <w:rPr>
          <w:sz w:val="22"/>
          <w:szCs w:val="22"/>
        </w:rPr>
        <w:t xml:space="preserve">on behalf of Sponsor. </w:t>
      </w:r>
      <w:bookmarkEnd w:id="31"/>
      <w:r w:rsidRPr="00A8497D">
        <w:rPr>
          <w:sz w:val="22"/>
          <w:szCs w:val="22"/>
        </w:rPr>
        <w:t xml:space="preserve">  </w:t>
      </w:r>
    </w:p>
    <w:p w14:paraId="535FC98A" w14:textId="77777777" w:rsidR="000E7F46" w:rsidRPr="00A8497D" w:rsidRDefault="000E7F46" w:rsidP="00A20474">
      <w:pPr>
        <w:keepLines/>
        <w:suppressLineNumbers/>
        <w:tabs>
          <w:tab w:val="left" w:pos="461"/>
          <w:tab w:val="left" w:pos="936"/>
          <w:tab w:val="left" w:pos="1181"/>
          <w:tab w:val="left" w:pos="1570"/>
          <w:tab w:val="left" w:pos="3312"/>
          <w:tab w:val="left" w:pos="5040"/>
          <w:tab w:val="left" w:pos="7776"/>
        </w:tabs>
        <w:suppressAutoHyphens/>
        <w:ind w:left="500"/>
        <w:jc w:val="both"/>
        <w:rPr>
          <w:sz w:val="22"/>
          <w:szCs w:val="22"/>
        </w:rPr>
      </w:pPr>
    </w:p>
    <w:p w14:paraId="1F6540B2" w14:textId="6B485618" w:rsidR="00977B6C" w:rsidRPr="00977B6C" w:rsidRDefault="006C4857" w:rsidP="00977B6C">
      <w:pPr>
        <w:keepLines/>
        <w:suppressLineNumbers/>
        <w:tabs>
          <w:tab w:val="left" w:pos="461"/>
          <w:tab w:val="left" w:pos="936"/>
          <w:tab w:val="left" w:pos="1181"/>
          <w:tab w:val="left" w:pos="1570"/>
          <w:tab w:val="left" w:pos="3312"/>
          <w:tab w:val="left" w:pos="5040"/>
          <w:tab w:val="left" w:pos="7776"/>
        </w:tabs>
        <w:suppressAutoHyphens/>
        <w:ind w:left="500"/>
        <w:jc w:val="both"/>
        <w:rPr>
          <w:sz w:val="22"/>
          <w:szCs w:val="22"/>
        </w:rPr>
      </w:pPr>
      <w:r>
        <w:rPr>
          <w:sz w:val="22"/>
          <w:szCs w:val="22"/>
        </w:rPr>
        <w:tab/>
      </w:r>
      <w:r>
        <w:rPr>
          <w:sz w:val="22"/>
          <w:szCs w:val="22"/>
        </w:rPr>
        <w:tab/>
      </w:r>
      <w:r w:rsidR="009B3C87" w:rsidRPr="00977B6C">
        <w:rPr>
          <w:sz w:val="22"/>
          <w:szCs w:val="22"/>
        </w:rPr>
        <w:t>F</w:t>
      </w:r>
      <w:r w:rsidR="00977B6C" w:rsidRPr="00977B6C">
        <w:rPr>
          <w:sz w:val="22"/>
          <w:szCs w:val="22"/>
        </w:rPr>
        <w:t>or all payment queries and to submit invoice, please contact:</w:t>
      </w:r>
    </w:p>
    <w:p w14:paraId="410EDCA1" w14:textId="77777777" w:rsidR="00977B6C" w:rsidRDefault="00977B6C" w:rsidP="00977B6C">
      <w:pPr>
        <w:keepLines/>
        <w:suppressLineNumbers/>
        <w:tabs>
          <w:tab w:val="left" w:pos="461"/>
          <w:tab w:val="left" w:pos="936"/>
          <w:tab w:val="left" w:pos="1181"/>
          <w:tab w:val="left" w:pos="1570"/>
          <w:tab w:val="left" w:pos="3312"/>
          <w:tab w:val="left" w:pos="5040"/>
          <w:tab w:val="left" w:pos="7776"/>
        </w:tabs>
        <w:suppressAutoHyphens/>
        <w:ind w:left="500"/>
        <w:jc w:val="both"/>
        <w:rPr>
          <w:sz w:val="22"/>
          <w:szCs w:val="22"/>
        </w:rPr>
      </w:pPr>
      <w:r w:rsidRPr="00977B6C">
        <w:rPr>
          <w:sz w:val="22"/>
          <w:szCs w:val="22"/>
        </w:rPr>
        <w:t xml:space="preserve">          </w:t>
      </w:r>
      <w:r>
        <w:rPr>
          <w:sz w:val="22"/>
          <w:szCs w:val="22"/>
        </w:rPr>
        <w:tab/>
      </w:r>
      <w:r>
        <w:rPr>
          <w:sz w:val="22"/>
          <w:szCs w:val="22"/>
        </w:rPr>
        <w:tab/>
      </w:r>
      <w:r>
        <w:rPr>
          <w:sz w:val="22"/>
          <w:szCs w:val="22"/>
        </w:rPr>
        <w:tab/>
      </w:r>
    </w:p>
    <w:p w14:paraId="0B11F387" w14:textId="03CC2854" w:rsidR="009B3C87" w:rsidRPr="00633337" w:rsidRDefault="00977B6C" w:rsidP="00977B6C">
      <w:pPr>
        <w:keepLines/>
        <w:suppressLineNumbers/>
        <w:tabs>
          <w:tab w:val="left" w:pos="461"/>
          <w:tab w:val="left" w:pos="936"/>
          <w:tab w:val="left" w:pos="1181"/>
          <w:tab w:val="left" w:pos="1570"/>
          <w:tab w:val="left" w:pos="3312"/>
          <w:tab w:val="left" w:pos="5040"/>
          <w:tab w:val="left" w:pos="7776"/>
        </w:tabs>
        <w:suppressAutoHyphens/>
        <w:jc w:val="both"/>
        <w:rPr>
          <w:sz w:val="22"/>
          <w:szCs w:val="22"/>
        </w:rPr>
      </w:pPr>
      <w:r>
        <w:rPr>
          <w:sz w:val="22"/>
          <w:szCs w:val="22"/>
        </w:rPr>
        <w:tab/>
      </w:r>
      <w:r>
        <w:rPr>
          <w:sz w:val="22"/>
          <w:szCs w:val="22"/>
        </w:rPr>
        <w:tab/>
      </w:r>
      <w:r>
        <w:rPr>
          <w:sz w:val="22"/>
          <w:szCs w:val="22"/>
        </w:rPr>
        <w:tab/>
      </w:r>
      <w:r>
        <w:rPr>
          <w:sz w:val="22"/>
          <w:szCs w:val="22"/>
        </w:rPr>
        <w:tab/>
        <w:t xml:space="preserve">                              </w:t>
      </w:r>
      <w:r w:rsidRPr="00977B6C">
        <w:rPr>
          <w:sz w:val="22"/>
          <w:szCs w:val="22"/>
        </w:rPr>
        <w:t>Invoices and inquiries</w:t>
      </w:r>
      <w:r>
        <w:rPr>
          <w:sz w:val="22"/>
          <w:szCs w:val="22"/>
        </w:rPr>
        <w:t>:</w:t>
      </w:r>
      <w:r w:rsidR="00573F05" w:rsidRPr="00633337">
        <w:rPr>
          <w:sz w:val="22"/>
          <w:szCs w:val="22"/>
        </w:rPr>
        <w:tab/>
      </w:r>
    </w:p>
    <w:bookmarkStart w:id="33" w:name="_Hlk157411272"/>
    <w:p w14:paraId="05AF0A96" w14:textId="77777777" w:rsidR="00573F05" w:rsidRPr="00633337" w:rsidRDefault="00D8729B" w:rsidP="00573F05">
      <w:pPr>
        <w:keepLines/>
        <w:suppressLineNumbers/>
        <w:tabs>
          <w:tab w:val="left" w:pos="461"/>
          <w:tab w:val="left" w:pos="3420"/>
          <w:tab w:val="left" w:pos="5040"/>
          <w:tab w:val="left" w:pos="7776"/>
        </w:tabs>
        <w:suppressAutoHyphens/>
        <w:ind w:left="979" w:firstLine="2261"/>
        <w:jc w:val="both"/>
        <w:rPr>
          <w:sz w:val="22"/>
          <w:szCs w:val="22"/>
        </w:rPr>
      </w:pPr>
      <w:r>
        <w:fldChar w:fldCharType="begin"/>
      </w:r>
      <w:r>
        <w:instrText xml:space="preserve"> HYPERLINK "mailto:" </w:instrText>
      </w:r>
      <w:r>
        <w:fldChar w:fldCharType="end"/>
      </w:r>
      <w:r w:rsidR="00573F05" w:rsidRPr="00633337">
        <w:rPr>
          <w:b/>
          <w:bCs/>
          <w:sz w:val="22"/>
          <w:szCs w:val="22"/>
        </w:rPr>
        <w:t>americas@ctp.solutions.iqvia.com</w:t>
      </w:r>
      <w:r w:rsidR="00573F05" w:rsidRPr="00633337">
        <w:rPr>
          <w:sz w:val="22"/>
          <w:szCs w:val="22"/>
        </w:rPr>
        <w:t xml:space="preserve"> </w:t>
      </w:r>
    </w:p>
    <w:p w14:paraId="2735C495" w14:textId="129381F9" w:rsidR="00573F05" w:rsidRPr="00633337" w:rsidRDefault="00573F05" w:rsidP="00573F05">
      <w:pPr>
        <w:keepLines/>
        <w:suppressLineNumbers/>
        <w:tabs>
          <w:tab w:val="left" w:pos="461"/>
          <w:tab w:val="left" w:pos="3420"/>
          <w:tab w:val="left" w:pos="5040"/>
          <w:tab w:val="left" w:pos="7776"/>
        </w:tabs>
        <w:suppressAutoHyphens/>
        <w:ind w:left="3240"/>
        <w:jc w:val="both"/>
        <w:rPr>
          <w:iCs/>
          <w:sz w:val="22"/>
          <w:szCs w:val="22"/>
        </w:rPr>
      </w:pPr>
      <w:r w:rsidRPr="00633337">
        <w:rPr>
          <w:sz w:val="22"/>
          <w:szCs w:val="22"/>
        </w:rPr>
        <w:t xml:space="preserve">Subject: </w:t>
      </w:r>
      <w:r w:rsidRPr="00633337">
        <w:rPr>
          <w:iCs/>
          <w:sz w:val="22"/>
          <w:szCs w:val="22"/>
        </w:rPr>
        <w:t>EX6018-4979</w:t>
      </w:r>
    </w:p>
    <w:p w14:paraId="54C3426C" w14:textId="77777777" w:rsidR="00573F05" w:rsidRDefault="00573F05" w:rsidP="00573F05">
      <w:pPr>
        <w:keepLines/>
        <w:suppressLineNumbers/>
        <w:tabs>
          <w:tab w:val="left" w:pos="461"/>
          <w:tab w:val="left" w:pos="3420"/>
          <w:tab w:val="left" w:pos="5040"/>
          <w:tab w:val="left" w:pos="7776"/>
        </w:tabs>
        <w:suppressAutoHyphens/>
        <w:ind w:left="3240"/>
        <w:jc w:val="both"/>
        <w:rPr>
          <w:iCs/>
          <w:sz w:val="22"/>
          <w:szCs w:val="22"/>
        </w:rPr>
      </w:pPr>
      <w:proofErr w:type="spellStart"/>
      <w:r>
        <w:rPr>
          <w:iCs/>
          <w:sz w:val="22"/>
          <w:szCs w:val="22"/>
        </w:rPr>
        <w:t>ARTEMIS_Site</w:t>
      </w:r>
      <w:proofErr w:type="spellEnd"/>
      <w:r>
        <w:rPr>
          <w:iCs/>
          <w:sz w:val="22"/>
          <w:szCs w:val="22"/>
        </w:rPr>
        <w:t xml:space="preserve"> Number in Footer</w:t>
      </w:r>
    </w:p>
    <w:p w14:paraId="55C3D976" w14:textId="77777777" w:rsidR="00573F05" w:rsidRDefault="00573F05" w:rsidP="00573F05">
      <w:pPr>
        <w:keepLines/>
        <w:suppressLineNumbers/>
        <w:tabs>
          <w:tab w:val="left" w:pos="461"/>
          <w:tab w:val="left" w:pos="3420"/>
          <w:tab w:val="left" w:pos="5040"/>
          <w:tab w:val="left" w:pos="7776"/>
        </w:tabs>
        <w:suppressAutoHyphens/>
        <w:ind w:left="3240"/>
        <w:jc w:val="both"/>
        <w:rPr>
          <w:iCs/>
          <w:sz w:val="22"/>
          <w:szCs w:val="22"/>
        </w:rPr>
      </w:pPr>
      <w:r>
        <w:rPr>
          <w:iCs/>
          <w:sz w:val="22"/>
          <w:szCs w:val="22"/>
        </w:rPr>
        <w:t>Participating Investigator Name</w:t>
      </w:r>
    </w:p>
    <w:p w14:paraId="064D02C3" w14:textId="77777777" w:rsidR="00573F05" w:rsidRDefault="00573F05" w:rsidP="00573F05">
      <w:pPr>
        <w:keepLines/>
        <w:suppressLineNumbers/>
        <w:tabs>
          <w:tab w:val="left" w:pos="461"/>
          <w:tab w:val="left" w:pos="3420"/>
          <w:tab w:val="left" w:pos="5040"/>
          <w:tab w:val="left" w:pos="7776"/>
        </w:tabs>
        <w:suppressAutoHyphens/>
        <w:ind w:left="3240"/>
        <w:jc w:val="both"/>
        <w:rPr>
          <w:sz w:val="22"/>
          <w:szCs w:val="22"/>
        </w:rPr>
      </w:pPr>
    </w:p>
    <w:p w14:paraId="131ACC0D" w14:textId="557A7814" w:rsidR="00573F05" w:rsidRPr="001954F3" w:rsidRDefault="00573F05" w:rsidP="00573F05">
      <w:pPr>
        <w:keepLines/>
        <w:suppressLineNumbers/>
        <w:tabs>
          <w:tab w:val="left" w:pos="461"/>
          <w:tab w:val="left" w:pos="3420"/>
          <w:tab w:val="left" w:pos="5040"/>
          <w:tab w:val="left" w:pos="7776"/>
        </w:tabs>
        <w:suppressAutoHyphens/>
        <w:ind w:left="3240"/>
        <w:jc w:val="both"/>
        <w:rPr>
          <w:iCs/>
          <w:sz w:val="22"/>
          <w:szCs w:val="22"/>
        </w:rPr>
      </w:pPr>
      <w:r w:rsidRPr="00530F4D">
        <w:rPr>
          <w:sz w:val="22"/>
          <w:szCs w:val="22"/>
        </w:rPr>
        <w:t>Study Site agrees that in order to receive timely payments, Study Site must reference and comply with the invoicing guidelines provided by Payment Administrator.</w:t>
      </w:r>
    </w:p>
    <w:bookmarkEnd w:id="33"/>
    <w:p w14:paraId="31A49CA9" w14:textId="77777777" w:rsidR="00573F05" w:rsidRDefault="00573F05" w:rsidP="00573F05">
      <w:pPr>
        <w:keepLines/>
        <w:suppressLineNumbers/>
        <w:tabs>
          <w:tab w:val="left" w:pos="461"/>
          <w:tab w:val="left" w:pos="3420"/>
          <w:tab w:val="left" w:pos="5040"/>
          <w:tab w:val="left" w:pos="7776"/>
        </w:tabs>
        <w:suppressAutoHyphens/>
        <w:ind w:left="3240"/>
        <w:jc w:val="both"/>
        <w:rPr>
          <w:iCs/>
          <w:sz w:val="22"/>
          <w:szCs w:val="22"/>
        </w:rPr>
      </w:pPr>
    </w:p>
    <w:p w14:paraId="4AB838BE" w14:textId="77777777" w:rsidR="009B3C87" w:rsidRPr="00F7339F" w:rsidRDefault="009B3C87" w:rsidP="009B3C87">
      <w:pPr>
        <w:keepLines/>
        <w:suppressLineNumbers/>
        <w:tabs>
          <w:tab w:val="left" w:pos="461"/>
          <w:tab w:val="left" w:pos="3420"/>
          <w:tab w:val="left" w:pos="5040"/>
          <w:tab w:val="left" w:pos="7776"/>
        </w:tabs>
        <w:suppressAutoHyphens/>
        <w:ind w:left="3240"/>
        <w:jc w:val="both"/>
        <w:rPr>
          <w:sz w:val="22"/>
          <w:szCs w:val="22"/>
        </w:rPr>
      </w:pPr>
    </w:p>
    <w:p w14:paraId="18659B6E" w14:textId="77777777" w:rsidR="004D72B2" w:rsidRPr="00A8497D" w:rsidRDefault="00F06B58" w:rsidP="00B01F2B">
      <w:pPr>
        <w:pStyle w:val="BodyTextIndent"/>
        <w:ind w:left="540" w:hanging="540"/>
        <w:jc w:val="both"/>
        <w:rPr>
          <w:sz w:val="22"/>
          <w:szCs w:val="22"/>
        </w:rPr>
      </w:pPr>
      <w:r w:rsidRPr="00A8497D">
        <w:rPr>
          <w:sz w:val="22"/>
          <w:szCs w:val="22"/>
        </w:rPr>
        <w:t>4</w:t>
      </w:r>
      <w:r w:rsidR="007513FC" w:rsidRPr="00A8497D">
        <w:rPr>
          <w:sz w:val="22"/>
          <w:szCs w:val="22"/>
        </w:rPr>
        <w:t>.</w:t>
      </w:r>
      <w:r w:rsidR="007513FC" w:rsidRPr="00A8497D">
        <w:rPr>
          <w:sz w:val="22"/>
          <w:szCs w:val="22"/>
        </w:rPr>
        <w:tab/>
      </w:r>
      <w:r w:rsidR="004D72B2" w:rsidRPr="00B01F2B">
        <w:rPr>
          <w:b/>
          <w:bCs/>
          <w:sz w:val="22"/>
          <w:szCs w:val="22"/>
        </w:rPr>
        <w:t>IRB Approval / Informed Consent/HIPAA Authorization:</w:t>
      </w:r>
      <w:r w:rsidR="004D72B2" w:rsidRPr="00A8497D">
        <w:rPr>
          <w:sz w:val="22"/>
          <w:szCs w:val="22"/>
        </w:rPr>
        <w:t xml:space="preserve"> </w:t>
      </w:r>
    </w:p>
    <w:p w14:paraId="0D088C9A" w14:textId="6F04A094" w:rsidR="000F13E6" w:rsidRPr="00A8497D" w:rsidRDefault="003D6645" w:rsidP="00B01F2B">
      <w:pPr>
        <w:pStyle w:val="a"/>
        <w:tabs>
          <w:tab w:val="clear" w:pos="0"/>
          <w:tab w:val="clear" w:pos="1080"/>
          <w:tab w:val="left" w:pos="-900"/>
        </w:tabs>
        <w:ind w:left="540" w:firstLine="0"/>
        <w:jc w:val="both"/>
        <w:rPr>
          <w:sz w:val="22"/>
          <w:szCs w:val="22"/>
        </w:rPr>
      </w:pPr>
      <w:r>
        <w:rPr>
          <w:sz w:val="22"/>
          <w:szCs w:val="22"/>
        </w:rPr>
        <w:t>Study Site</w:t>
      </w:r>
      <w:r w:rsidR="006A29C4" w:rsidRPr="00A8497D">
        <w:rPr>
          <w:sz w:val="22"/>
          <w:szCs w:val="22"/>
        </w:rPr>
        <w:t xml:space="preserve"> shall ensure that the </w:t>
      </w:r>
      <w:r w:rsidR="000F13E6" w:rsidRPr="00A8497D">
        <w:rPr>
          <w:sz w:val="22"/>
          <w:szCs w:val="22"/>
        </w:rPr>
        <w:t>Participating Investigator(s) obtain</w:t>
      </w:r>
      <w:r w:rsidR="006A29C4" w:rsidRPr="00A8497D">
        <w:rPr>
          <w:sz w:val="22"/>
          <w:szCs w:val="22"/>
        </w:rPr>
        <w:t>s</w:t>
      </w:r>
      <w:r w:rsidR="000F13E6" w:rsidRPr="00A8497D">
        <w:rPr>
          <w:sz w:val="22"/>
          <w:szCs w:val="22"/>
        </w:rPr>
        <w:t xml:space="preserve"> the approval of the Protocol and related </w:t>
      </w:r>
      <w:r w:rsidR="00087B04">
        <w:rPr>
          <w:sz w:val="22"/>
          <w:szCs w:val="22"/>
        </w:rPr>
        <w:t>ICF</w:t>
      </w:r>
      <w:r w:rsidR="00D31213" w:rsidRPr="00A8497D">
        <w:rPr>
          <w:sz w:val="22"/>
          <w:szCs w:val="22"/>
        </w:rPr>
        <w:t>, which has been previously approved by Duke</w:t>
      </w:r>
      <w:r w:rsidR="001D77D6">
        <w:rPr>
          <w:sz w:val="22"/>
          <w:szCs w:val="22"/>
        </w:rPr>
        <w:t xml:space="preserve"> and Sponsor</w:t>
      </w:r>
      <w:r w:rsidR="00D31213" w:rsidRPr="00A8497D">
        <w:rPr>
          <w:sz w:val="22"/>
          <w:szCs w:val="22"/>
        </w:rPr>
        <w:t>,</w:t>
      </w:r>
      <w:r w:rsidR="000F13E6" w:rsidRPr="00A8497D">
        <w:rPr>
          <w:sz w:val="22"/>
          <w:szCs w:val="22"/>
        </w:rPr>
        <w:t xml:space="preserve"> from the IRB or similar committee formally designated by the </w:t>
      </w:r>
      <w:r>
        <w:rPr>
          <w:sz w:val="22"/>
          <w:szCs w:val="22"/>
        </w:rPr>
        <w:t>Study Site</w:t>
      </w:r>
      <w:r w:rsidR="000F13E6" w:rsidRPr="00A8497D">
        <w:rPr>
          <w:sz w:val="22"/>
          <w:szCs w:val="22"/>
        </w:rPr>
        <w:t xml:space="preserve"> to review biomedical research, in conformance with 21 CFR Part 56.  The </w:t>
      </w:r>
      <w:r>
        <w:rPr>
          <w:sz w:val="22"/>
          <w:szCs w:val="22"/>
        </w:rPr>
        <w:t>Study Site</w:t>
      </w:r>
      <w:r w:rsidR="006A29C4" w:rsidRPr="00A8497D">
        <w:rPr>
          <w:sz w:val="22"/>
          <w:szCs w:val="22"/>
        </w:rPr>
        <w:t xml:space="preserve"> </w:t>
      </w:r>
      <w:r w:rsidR="000F13E6" w:rsidRPr="00A8497D">
        <w:rPr>
          <w:sz w:val="22"/>
          <w:szCs w:val="22"/>
        </w:rPr>
        <w:t xml:space="preserve">shall ensure that each </w:t>
      </w:r>
      <w:r w:rsidR="001D549E">
        <w:rPr>
          <w:sz w:val="22"/>
          <w:szCs w:val="22"/>
        </w:rPr>
        <w:t xml:space="preserve">Study </w:t>
      </w:r>
      <w:r w:rsidR="000F13E6" w:rsidRPr="00A8497D">
        <w:rPr>
          <w:sz w:val="22"/>
          <w:szCs w:val="22"/>
        </w:rPr>
        <w:t xml:space="preserve">subject shall give his/her informed consent to such participation by signing the </w:t>
      </w:r>
      <w:r w:rsidR="001D549E">
        <w:rPr>
          <w:sz w:val="22"/>
          <w:szCs w:val="22"/>
        </w:rPr>
        <w:t>ICF</w:t>
      </w:r>
      <w:r w:rsidR="000F13E6" w:rsidRPr="00A8497D">
        <w:rPr>
          <w:sz w:val="22"/>
          <w:szCs w:val="22"/>
        </w:rPr>
        <w:t xml:space="preserve"> in accordance with the </w:t>
      </w:r>
      <w:r>
        <w:rPr>
          <w:sz w:val="22"/>
          <w:szCs w:val="22"/>
        </w:rPr>
        <w:t>Study Site</w:t>
      </w:r>
      <w:r w:rsidR="000F13E6" w:rsidRPr="00A8497D">
        <w:rPr>
          <w:sz w:val="22"/>
          <w:szCs w:val="22"/>
        </w:rPr>
        <w:t xml:space="preserve">’s informed consent policies and in conformance with </w:t>
      </w:r>
      <w:r w:rsidR="000F13E6" w:rsidRPr="00B01F2B">
        <w:rPr>
          <w:b/>
          <w:bCs/>
          <w:sz w:val="22"/>
          <w:szCs w:val="22"/>
        </w:rPr>
        <w:t>21 CFR Part 50</w:t>
      </w:r>
      <w:r w:rsidR="000F13E6" w:rsidRPr="00A8497D">
        <w:rPr>
          <w:sz w:val="22"/>
          <w:szCs w:val="22"/>
        </w:rPr>
        <w:t xml:space="preserve">, and that a copy of the written </w:t>
      </w:r>
      <w:r w:rsidR="001D549E">
        <w:rPr>
          <w:sz w:val="22"/>
          <w:szCs w:val="22"/>
        </w:rPr>
        <w:t xml:space="preserve">ICF </w:t>
      </w:r>
      <w:r w:rsidR="000F13E6" w:rsidRPr="00A8497D">
        <w:rPr>
          <w:sz w:val="22"/>
          <w:szCs w:val="22"/>
        </w:rPr>
        <w:t xml:space="preserve">be given to </w:t>
      </w:r>
      <w:r w:rsidR="000F13E6" w:rsidRPr="00A8497D">
        <w:rPr>
          <w:sz w:val="22"/>
          <w:szCs w:val="22"/>
        </w:rPr>
        <w:lastRenderedPageBreak/>
        <w:t xml:space="preserve">each </w:t>
      </w:r>
      <w:r w:rsidR="006A29C4" w:rsidRPr="00A8497D">
        <w:rPr>
          <w:sz w:val="22"/>
          <w:szCs w:val="22"/>
        </w:rPr>
        <w:t xml:space="preserve">Study </w:t>
      </w:r>
      <w:r w:rsidR="000F13E6" w:rsidRPr="00A8497D">
        <w:rPr>
          <w:sz w:val="22"/>
          <w:szCs w:val="22"/>
        </w:rPr>
        <w:t xml:space="preserve">subject or the </w:t>
      </w:r>
      <w:r w:rsidR="001D549E">
        <w:rPr>
          <w:sz w:val="22"/>
          <w:szCs w:val="22"/>
        </w:rPr>
        <w:t xml:space="preserve">Study </w:t>
      </w:r>
      <w:r w:rsidR="006A29C4" w:rsidRPr="00A8497D">
        <w:rPr>
          <w:sz w:val="22"/>
          <w:szCs w:val="22"/>
        </w:rPr>
        <w:t>subject</w:t>
      </w:r>
      <w:r w:rsidR="000F13E6" w:rsidRPr="00A8497D">
        <w:rPr>
          <w:sz w:val="22"/>
          <w:szCs w:val="22"/>
        </w:rPr>
        <w:t xml:space="preserve">’s </w:t>
      </w:r>
      <w:r w:rsidR="000E7F46" w:rsidRPr="00A8497D">
        <w:rPr>
          <w:sz w:val="22"/>
          <w:szCs w:val="22"/>
        </w:rPr>
        <w:t>legal representative</w:t>
      </w:r>
      <w:r w:rsidR="000F13E6" w:rsidRPr="00A8497D">
        <w:rPr>
          <w:sz w:val="22"/>
          <w:szCs w:val="22"/>
        </w:rPr>
        <w:t xml:space="preserve">.  The </w:t>
      </w:r>
      <w:r>
        <w:rPr>
          <w:sz w:val="22"/>
          <w:szCs w:val="22"/>
        </w:rPr>
        <w:t>Study Site</w:t>
      </w:r>
      <w:r w:rsidR="000F13E6" w:rsidRPr="00A8497D">
        <w:rPr>
          <w:sz w:val="22"/>
          <w:szCs w:val="22"/>
        </w:rPr>
        <w:t xml:space="preserve"> shall provide Duke with a copy of the Protocol and </w:t>
      </w:r>
      <w:r w:rsidR="001D549E">
        <w:rPr>
          <w:sz w:val="22"/>
          <w:szCs w:val="22"/>
        </w:rPr>
        <w:t>ICF</w:t>
      </w:r>
      <w:r w:rsidR="000F13E6" w:rsidRPr="00A8497D">
        <w:rPr>
          <w:sz w:val="22"/>
          <w:szCs w:val="22"/>
        </w:rPr>
        <w:t xml:space="preserve"> approved by the IRB.  No change to the Protocol and/or the </w:t>
      </w:r>
      <w:r w:rsidR="001D549E">
        <w:rPr>
          <w:sz w:val="22"/>
          <w:szCs w:val="22"/>
        </w:rPr>
        <w:t xml:space="preserve">ICF </w:t>
      </w:r>
      <w:r w:rsidR="000F13E6" w:rsidRPr="00A8497D">
        <w:rPr>
          <w:sz w:val="22"/>
          <w:szCs w:val="22"/>
        </w:rPr>
        <w:t>will be made without prior written approval by</w:t>
      </w:r>
      <w:r w:rsidR="006A29C4" w:rsidRPr="00A8497D">
        <w:rPr>
          <w:sz w:val="22"/>
          <w:szCs w:val="22"/>
        </w:rPr>
        <w:t xml:space="preserve"> Sponsor, </w:t>
      </w:r>
      <w:r w:rsidR="000F13E6" w:rsidRPr="00A8497D">
        <w:rPr>
          <w:sz w:val="22"/>
          <w:szCs w:val="22"/>
        </w:rPr>
        <w:t xml:space="preserve">Duke and the IRB except when such change is necessary to eliminate apparent immediate hazard to Study subjects, or </w:t>
      </w:r>
      <w:r w:rsidR="006A29C4" w:rsidRPr="00A8497D">
        <w:rPr>
          <w:sz w:val="22"/>
          <w:szCs w:val="22"/>
        </w:rPr>
        <w:t xml:space="preserve">to </w:t>
      </w:r>
      <w:r w:rsidR="000F13E6" w:rsidRPr="00A8497D">
        <w:rPr>
          <w:sz w:val="22"/>
          <w:szCs w:val="22"/>
        </w:rPr>
        <w:t xml:space="preserve">comply with applicable </w:t>
      </w:r>
      <w:r w:rsidR="00A20474" w:rsidRPr="00A8497D">
        <w:rPr>
          <w:sz w:val="22"/>
          <w:szCs w:val="22"/>
        </w:rPr>
        <w:t>local, state or federal</w:t>
      </w:r>
      <w:r w:rsidR="000F13E6" w:rsidRPr="00A8497D">
        <w:rPr>
          <w:sz w:val="22"/>
          <w:szCs w:val="22"/>
        </w:rPr>
        <w:t xml:space="preserve"> law, in which case </w:t>
      </w:r>
      <w:r>
        <w:rPr>
          <w:sz w:val="22"/>
          <w:szCs w:val="22"/>
        </w:rPr>
        <w:t>Study Site</w:t>
      </w:r>
      <w:r w:rsidR="006A29C4" w:rsidRPr="00A8497D">
        <w:rPr>
          <w:sz w:val="22"/>
          <w:szCs w:val="22"/>
        </w:rPr>
        <w:t xml:space="preserve"> </w:t>
      </w:r>
      <w:r w:rsidR="000F13E6" w:rsidRPr="00A8497D">
        <w:rPr>
          <w:sz w:val="22"/>
          <w:szCs w:val="22"/>
        </w:rPr>
        <w:t xml:space="preserve">agrees to notify Duke and the IRB immediately.  </w:t>
      </w:r>
    </w:p>
    <w:p w14:paraId="1C06A7EB" w14:textId="77777777" w:rsidR="000F13E6" w:rsidRPr="00A8497D" w:rsidRDefault="000F13E6" w:rsidP="00B01F2B">
      <w:pPr>
        <w:pStyle w:val="BodyTextIndent"/>
        <w:tabs>
          <w:tab w:val="left" w:pos="540"/>
        </w:tabs>
        <w:spacing w:after="240"/>
        <w:ind w:left="540" w:firstLine="0"/>
        <w:jc w:val="both"/>
        <w:rPr>
          <w:sz w:val="22"/>
          <w:szCs w:val="22"/>
        </w:rPr>
      </w:pPr>
    </w:p>
    <w:p w14:paraId="4664B026" w14:textId="77777777" w:rsidR="006C4857" w:rsidRDefault="004D72B2" w:rsidP="007656D8">
      <w:pPr>
        <w:pStyle w:val="BodyTextIndent"/>
        <w:ind w:left="540" w:firstLine="0"/>
        <w:jc w:val="both"/>
        <w:rPr>
          <w:sz w:val="22"/>
          <w:szCs w:val="22"/>
        </w:rPr>
      </w:pPr>
      <w:r w:rsidRPr="00A8497D">
        <w:rPr>
          <w:sz w:val="22"/>
          <w:szCs w:val="22"/>
        </w:rPr>
        <w:t xml:space="preserve">The </w:t>
      </w:r>
      <w:r w:rsidR="003D6645">
        <w:rPr>
          <w:sz w:val="22"/>
          <w:szCs w:val="22"/>
        </w:rPr>
        <w:t>Study Site</w:t>
      </w:r>
      <w:r w:rsidRPr="00A8497D">
        <w:rPr>
          <w:sz w:val="22"/>
          <w:szCs w:val="22"/>
        </w:rPr>
        <w:t xml:space="preserve"> </w:t>
      </w:r>
      <w:r w:rsidR="006A29C4" w:rsidRPr="00A8497D">
        <w:rPr>
          <w:sz w:val="22"/>
          <w:szCs w:val="22"/>
        </w:rPr>
        <w:t>shall f</w:t>
      </w:r>
      <w:r w:rsidRPr="00A8497D">
        <w:rPr>
          <w:sz w:val="22"/>
          <w:szCs w:val="22"/>
        </w:rPr>
        <w:t>urther ensure that each subject enrolling in the Study shall execute a HIPAA</w:t>
      </w:r>
      <w:r w:rsidR="006A29C4" w:rsidRPr="00A8497D">
        <w:rPr>
          <w:sz w:val="22"/>
          <w:szCs w:val="22"/>
        </w:rPr>
        <w:t xml:space="preserve"> A</w:t>
      </w:r>
      <w:r w:rsidRPr="00A8497D">
        <w:rPr>
          <w:sz w:val="22"/>
          <w:szCs w:val="22"/>
        </w:rPr>
        <w:t>uthorization</w:t>
      </w:r>
      <w:r w:rsidR="000534FE" w:rsidRPr="00A8497D">
        <w:rPr>
          <w:sz w:val="22"/>
          <w:szCs w:val="22"/>
        </w:rPr>
        <w:t xml:space="preserve"> </w:t>
      </w:r>
      <w:r w:rsidRPr="00A8497D">
        <w:rPr>
          <w:sz w:val="22"/>
          <w:szCs w:val="22"/>
        </w:rPr>
        <w:t xml:space="preserve">form </w:t>
      </w:r>
      <w:r w:rsidR="001D549E">
        <w:rPr>
          <w:sz w:val="22"/>
          <w:szCs w:val="22"/>
        </w:rPr>
        <w:t>(the “</w:t>
      </w:r>
      <w:r w:rsidR="001D549E" w:rsidRPr="00B5686B">
        <w:rPr>
          <w:b/>
          <w:sz w:val="22"/>
          <w:szCs w:val="22"/>
        </w:rPr>
        <w:t>HIPAA Authorization</w:t>
      </w:r>
      <w:r w:rsidR="001D549E">
        <w:rPr>
          <w:sz w:val="22"/>
          <w:szCs w:val="22"/>
        </w:rPr>
        <w:t xml:space="preserve">”) </w:t>
      </w:r>
      <w:r w:rsidRPr="00A8497D">
        <w:rPr>
          <w:sz w:val="22"/>
          <w:szCs w:val="22"/>
        </w:rPr>
        <w:t xml:space="preserve">approved by </w:t>
      </w:r>
      <w:r w:rsidR="000E7F46" w:rsidRPr="00A8497D">
        <w:rPr>
          <w:sz w:val="22"/>
          <w:szCs w:val="22"/>
        </w:rPr>
        <w:t xml:space="preserve">Duke, </w:t>
      </w:r>
      <w:r w:rsidRPr="00A8497D">
        <w:rPr>
          <w:sz w:val="22"/>
          <w:szCs w:val="22"/>
        </w:rPr>
        <w:t xml:space="preserve">Sponsor </w:t>
      </w:r>
      <w:r w:rsidR="006A29C4" w:rsidRPr="00A8497D">
        <w:rPr>
          <w:sz w:val="22"/>
          <w:szCs w:val="22"/>
        </w:rPr>
        <w:t xml:space="preserve">and the IRB </w:t>
      </w:r>
      <w:r w:rsidRPr="00A8497D">
        <w:rPr>
          <w:sz w:val="22"/>
          <w:szCs w:val="22"/>
        </w:rPr>
        <w:t>in advance, permitting the use and disclosure of the subject’s protected health information (“</w:t>
      </w:r>
      <w:r w:rsidRPr="00A8497D">
        <w:rPr>
          <w:b/>
          <w:bCs/>
          <w:sz w:val="22"/>
          <w:szCs w:val="22"/>
        </w:rPr>
        <w:t>PHI</w:t>
      </w:r>
      <w:r w:rsidRPr="00A8497D">
        <w:rPr>
          <w:sz w:val="22"/>
          <w:szCs w:val="22"/>
        </w:rPr>
        <w:t xml:space="preserve">”) (as that term is defined under 45 C.F.R. § 160.103) as contemplated under the Study.  </w:t>
      </w:r>
      <w:r w:rsidR="006A29C4" w:rsidRPr="00A8497D">
        <w:rPr>
          <w:sz w:val="22"/>
          <w:szCs w:val="22"/>
        </w:rPr>
        <w:t xml:space="preserve">The Parties agree to treat all PHI in accordance with any </w:t>
      </w:r>
      <w:r w:rsidR="001D549E">
        <w:rPr>
          <w:sz w:val="22"/>
          <w:szCs w:val="22"/>
        </w:rPr>
        <w:t>ICF</w:t>
      </w:r>
      <w:r w:rsidR="006A29C4" w:rsidRPr="00A8497D">
        <w:rPr>
          <w:sz w:val="22"/>
          <w:szCs w:val="22"/>
        </w:rPr>
        <w:t xml:space="preserve"> and/or HIPAA Authorization signed by Study subject.  </w:t>
      </w:r>
    </w:p>
    <w:p w14:paraId="1FC66A1D" w14:textId="77777777" w:rsidR="007656D8" w:rsidRDefault="007656D8" w:rsidP="00B01F2B">
      <w:pPr>
        <w:pStyle w:val="BodyTextIndent"/>
        <w:ind w:left="540" w:firstLine="0"/>
        <w:jc w:val="both"/>
        <w:rPr>
          <w:sz w:val="22"/>
          <w:szCs w:val="22"/>
        </w:rPr>
      </w:pPr>
    </w:p>
    <w:p w14:paraId="4A119881" w14:textId="77777777" w:rsidR="00B001A6" w:rsidRDefault="00F06B58" w:rsidP="00B001A6">
      <w:pPr>
        <w:pStyle w:val="BodyTextIndent"/>
        <w:rPr>
          <w:sz w:val="22"/>
          <w:szCs w:val="22"/>
        </w:rPr>
      </w:pPr>
      <w:r w:rsidRPr="00A8497D">
        <w:rPr>
          <w:sz w:val="22"/>
          <w:szCs w:val="22"/>
        </w:rPr>
        <w:t>5</w:t>
      </w:r>
      <w:r w:rsidR="007513FC" w:rsidRPr="00A8497D">
        <w:rPr>
          <w:sz w:val="22"/>
          <w:szCs w:val="22"/>
        </w:rPr>
        <w:t>.</w:t>
      </w:r>
      <w:r w:rsidR="007513FC" w:rsidRPr="00B001A6">
        <w:rPr>
          <w:b/>
          <w:bCs/>
          <w:sz w:val="22"/>
          <w:szCs w:val="22"/>
        </w:rPr>
        <w:tab/>
      </w:r>
      <w:r w:rsidR="004D72B2" w:rsidRPr="00B001A6">
        <w:rPr>
          <w:b/>
          <w:bCs/>
          <w:sz w:val="22"/>
          <w:szCs w:val="22"/>
        </w:rPr>
        <w:t>Confidentiality:</w:t>
      </w:r>
      <w:r w:rsidR="004D72B2" w:rsidRPr="00A8497D">
        <w:rPr>
          <w:sz w:val="22"/>
          <w:szCs w:val="22"/>
        </w:rPr>
        <w:t xml:space="preserve">  </w:t>
      </w:r>
    </w:p>
    <w:p w14:paraId="7EB2A802" w14:textId="600F67E5" w:rsidR="004D72B2" w:rsidRDefault="00F06B58" w:rsidP="00B001A6">
      <w:pPr>
        <w:pStyle w:val="BodyTextIndent"/>
        <w:ind w:left="1440"/>
        <w:rPr>
          <w:sz w:val="22"/>
          <w:szCs w:val="22"/>
        </w:rPr>
      </w:pPr>
      <w:r w:rsidRPr="00A8497D">
        <w:rPr>
          <w:sz w:val="22"/>
          <w:szCs w:val="22"/>
        </w:rPr>
        <w:t>5</w:t>
      </w:r>
      <w:r w:rsidR="007513FC" w:rsidRPr="00A8497D">
        <w:rPr>
          <w:sz w:val="22"/>
          <w:szCs w:val="22"/>
        </w:rPr>
        <w:t>.1</w:t>
      </w:r>
      <w:r w:rsidR="007513FC" w:rsidRPr="00A8497D">
        <w:rPr>
          <w:sz w:val="22"/>
          <w:szCs w:val="22"/>
        </w:rPr>
        <w:tab/>
      </w:r>
      <w:r w:rsidR="003D6645">
        <w:rPr>
          <w:sz w:val="22"/>
          <w:szCs w:val="22"/>
        </w:rPr>
        <w:t>Study Site</w:t>
      </w:r>
      <w:r w:rsidR="004D72B2" w:rsidRPr="00A8497D">
        <w:rPr>
          <w:sz w:val="22"/>
          <w:szCs w:val="22"/>
        </w:rPr>
        <w:t xml:space="preserve"> </w:t>
      </w:r>
      <w:r w:rsidR="001D549E">
        <w:rPr>
          <w:sz w:val="22"/>
          <w:szCs w:val="22"/>
        </w:rPr>
        <w:t xml:space="preserve">agrees </w:t>
      </w:r>
      <w:r w:rsidR="004D72B2" w:rsidRPr="00A8497D">
        <w:rPr>
          <w:sz w:val="22"/>
          <w:szCs w:val="22"/>
        </w:rPr>
        <w:t xml:space="preserve">that all information, </w:t>
      </w:r>
      <w:r w:rsidR="009B0C5A" w:rsidRPr="00A8497D">
        <w:rPr>
          <w:sz w:val="22"/>
          <w:szCs w:val="22"/>
        </w:rPr>
        <w:t xml:space="preserve">data, </w:t>
      </w:r>
      <w:r w:rsidR="004D72B2" w:rsidRPr="00A8497D">
        <w:rPr>
          <w:sz w:val="22"/>
          <w:szCs w:val="22"/>
        </w:rPr>
        <w:t xml:space="preserve">clinical or technical, including the Protocol and any forms or reports relating to this Study is Sponsor’s confidential information </w:t>
      </w:r>
      <w:r w:rsidR="00041FF4" w:rsidRPr="00A8497D">
        <w:rPr>
          <w:sz w:val="22"/>
          <w:szCs w:val="22"/>
        </w:rPr>
        <w:t>(“</w:t>
      </w:r>
      <w:r w:rsidR="00041FF4" w:rsidRPr="00A8497D">
        <w:rPr>
          <w:b/>
          <w:sz w:val="22"/>
          <w:szCs w:val="22"/>
        </w:rPr>
        <w:t>Confidential Information</w:t>
      </w:r>
      <w:r w:rsidR="00041FF4" w:rsidRPr="00A8497D">
        <w:rPr>
          <w:sz w:val="22"/>
          <w:szCs w:val="22"/>
        </w:rPr>
        <w:t>”)</w:t>
      </w:r>
      <w:r w:rsidR="00041FF4" w:rsidRPr="00A8497D">
        <w:rPr>
          <w:b/>
          <w:sz w:val="22"/>
          <w:szCs w:val="22"/>
        </w:rPr>
        <w:t xml:space="preserve"> </w:t>
      </w:r>
      <w:r w:rsidR="004D72B2" w:rsidRPr="00A8497D">
        <w:rPr>
          <w:sz w:val="22"/>
          <w:szCs w:val="22"/>
        </w:rPr>
        <w:t xml:space="preserve">and shall not be disclosed to any third parties other than </w:t>
      </w:r>
      <w:r w:rsidR="00155133" w:rsidRPr="00A8497D">
        <w:rPr>
          <w:sz w:val="22"/>
          <w:szCs w:val="22"/>
        </w:rPr>
        <w:t xml:space="preserve">Duke, </w:t>
      </w:r>
      <w:r w:rsidR="004D72B2" w:rsidRPr="00A8497D">
        <w:rPr>
          <w:sz w:val="22"/>
          <w:szCs w:val="22"/>
        </w:rPr>
        <w:t xml:space="preserve">Sponsor </w:t>
      </w:r>
      <w:r w:rsidR="00E47BCA" w:rsidRPr="00A8497D">
        <w:rPr>
          <w:sz w:val="22"/>
          <w:szCs w:val="22"/>
        </w:rPr>
        <w:t xml:space="preserve">or its designee </w:t>
      </w:r>
      <w:r w:rsidR="00B17284" w:rsidRPr="00A8497D">
        <w:rPr>
          <w:sz w:val="22"/>
          <w:szCs w:val="22"/>
        </w:rPr>
        <w:t xml:space="preserve">or used for any purpose other than the conduct of the Study, </w:t>
      </w:r>
      <w:r w:rsidR="004D72B2" w:rsidRPr="00A8497D">
        <w:rPr>
          <w:sz w:val="22"/>
          <w:szCs w:val="22"/>
        </w:rPr>
        <w:t xml:space="preserve">except as </w:t>
      </w:r>
      <w:r w:rsidR="00155133" w:rsidRPr="00A8497D">
        <w:rPr>
          <w:sz w:val="22"/>
          <w:szCs w:val="22"/>
        </w:rPr>
        <w:t xml:space="preserve">and to the extent </w:t>
      </w:r>
      <w:r w:rsidR="004D72B2" w:rsidRPr="00A8497D">
        <w:rPr>
          <w:sz w:val="22"/>
          <w:szCs w:val="22"/>
        </w:rPr>
        <w:t xml:space="preserve">required by law.  </w:t>
      </w:r>
      <w:r w:rsidR="00155133" w:rsidRPr="00A8497D">
        <w:rPr>
          <w:sz w:val="22"/>
          <w:szCs w:val="22"/>
        </w:rPr>
        <w:t xml:space="preserve">All Confidential Information disclosed pursuant to this Agreement will be identified in writing as “Confidential” at the time of disclosure to the extent reasonably practicable. However, information which is orally or visually disclosed, or written information that is not marked as “Confidential” shall be considered confidential if </w:t>
      </w:r>
      <w:r w:rsidR="00FF27DF" w:rsidRPr="00FF27DF">
        <w:rPr>
          <w:sz w:val="22"/>
          <w:szCs w:val="22"/>
        </w:rPr>
        <w:t xml:space="preserve">a reasonable person knowledgeable in the field of clinical research or medical practice would conclude </w:t>
      </w:r>
      <w:r w:rsidR="004A7F08">
        <w:rPr>
          <w:sz w:val="22"/>
          <w:szCs w:val="22"/>
        </w:rPr>
        <w:t xml:space="preserve">it </w:t>
      </w:r>
      <w:r w:rsidR="00FF27DF" w:rsidRPr="00FF27DF">
        <w:rPr>
          <w:sz w:val="22"/>
          <w:szCs w:val="22"/>
        </w:rPr>
        <w:t>was confidential</w:t>
      </w:r>
      <w:r w:rsidR="00155133" w:rsidRPr="00A8497D">
        <w:rPr>
          <w:sz w:val="22"/>
          <w:szCs w:val="22"/>
        </w:rPr>
        <w:t xml:space="preserve">. </w:t>
      </w:r>
      <w:r w:rsidR="004D72B2" w:rsidRPr="00A8497D">
        <w:rPr>
          <w:sz w:val="22"/>
          <w:szCs w:val="22"/>
        </w:rPr>
        <w:t>Th</w:t>
      </w:r>
      <w:r w:rsidR="00401C16" w:rsidRPr="00A8497D">
        <w:rPr>
          <w:sz w:val="22"/>
          <w:szCs w:val="22"/>
        </w:rPr>
        <w:t xml:space="preserve">e obligations set forth in this Section 5.1 </w:t>
      </w:r>
      <w:r w:rsidR="004D72B2" w:rsidRPr="00A8497D">
        <w:rPr>
          <w:sz w:val="22"/>
          <w:szCs w:val="22"/>
        </w:rPr>
        <w:t>will continue for five (5) years following the close of the Study</w:t>
      </w:r>
      <w:r w:rsidR="00401C16" w:rsidRPr="00A8497D">
        <w:rPr>
          <w:sz w:val="22"/>
          <w:szCs w:val="22"/>
        </w:rPr>
        <w:t xml:space="preserve"> at all Study sites.</w:t>
      </w:r>
    </w:p>
    <w:p w14:paraId="5D389347" w14:textId="230A761A" w:rsidR="00A422C3" w:rsidRPr="00A8497D" w:rsidRDefault="00A422C3" w:rsidP="00B01F2B">
      <w:pPr>
        <w:keepNext/>
        <w:keepLines/>
        <w:spacing w:after="120"/>
        <w:ind w:left="1440" w:hanging="900"/>
        <w:jc w:val="both"/>
        <w:rPr>
          <w:sz w:val="22"/>
          <w:szCs w:val="22"/>
        </w:rPr>
      </w:pPr>
      <w:r>
        <w:rPr>
          <w:sz w:val="22"/>
          <w:szCs w:val="22"/>
        </w:rPr>
        <w:tab/>
      </w:r>
      <w:r w:rsidRPr="00A422C3">
        <w:rPr>
          <w:sz w:val="22"/>
          <w:szCs w:val="22"/>
        </w:rPr>
        <w:t xml:space="preserve">Notwithstanding the foregoing, </w:t>
      </w:r>
      <w:r>
        <w:rPr>
          <w:sz w:val="22"/>
          <w:szCs w:val="22"/>
        </w:rPr>
        <w:t>Study Site</w:t>
      </w:r>
      <w:r w:rsidRPr="00A422C3">
        <w:rPr>
          <w:sz w:val="22"/>
          <w:szCs w:val="22"/>
        </w:rPr>
        <w:t xml:space="preserve"> may disclose Confidential Information to those of its employees, agents, representatives, or third parties (“</w:t>
      </w:r>
      <w:r w:rsidRPr="00F47A94">
        <w:rPr>
          <w:b/>
          <w:sz w:val="22"/>
          <w:szCs w:val="22"/>
        </w:rPr>
        <w:t>Representatives</w:t>
      </w:r>
      <w:r w:rsidRPr="00A422C3">
        <w:rPr>
          <w:sz w:val="22"/>
          <w:szCs w:val="22"/>
        </w:rPr>
        <w:t xml:space="preserve">”); provided that, to protect Confidential Information, </w:t>
      </w:r>
      <w:r>
        <w:rPr>
          <w:sz w:val="22"/>
          <w:szCs w:val="22"/>
        </w:rPr>
        <w:t>Study Site</w:t>
      </w:r>
      <w:r w:rsidRPr="00A422C3">
        <w:rPr>
          <w:sz w:val="22"/>
          <w:szCs w:val="22"/>
        </w:rPr>
        <w:t xml:space="preserve"> agrees to: (a) limit dissemination of Confidential Information to only those Representative</w:t>
      </w:r>
      <w:r>
        <w:rPr>
          <w:sz w:val="22"/>
          <w:szCs w:val="22"/>
        </w:rPr>
        <w:t>s</w:t>
      </w:r>
      <w:r w:rsidRPr="00A422C3">
        <w:rPr>
          <w:sz w:val="22"/>
          <w:szCs w:val="22"/>
        </w:rPr>
        <w:t xml:space="preserve"> having a “need to know” such information (b) advise all such Representatives who receive Confidential Information of the confidential nature of such information; (c) have agreements with its Representatives sufficient to enable them to comply with the confidentiality and non-use obligations contained herein; and (d) use at least the same degree of care that </w:t>
      </w:r>
      <w:r>
        <w:rPr>
          <w:sz w:val="22"/>
          <w:szCs w:val="22"/>
        </w:rPr>
        <w:t>Study Site</w:t>
      </w:r>
      <w:r w:rsidRPr="00A422C3">
        <w:rPr>
          <w:sz w:val="22"/>
          <w:szCs w:val="22"/>
        </w:rPr>
        <w:t xml:space="preserve"> uses to protect its own confidential and proprietary information of a similar nature, but in no event less than a reasonable standard of care. </w:t>
      </w:r>
      <w:r>
        <w:rPr>
          <w:sz w:val="22"/>
          <w:szCs w:val="22"/>
        </w:rPr>
        <w:t>Study Site</w:t>
      </w:r>
      <w:r w:rsidRPr="00A422C3">
        <w:rPr>
          <w:sz w:val="22"/>
          <w:szCs w:val="22"/>
        </w:rPr>
        <w:t xml:space="preserve"> shall be and shall remain responsible and liable for any breach of these provisions by Representatives.</w:t>
      </w:r>
    </w:p>
    <w:p w14:paraId="26E43E61" w14:textId="77777777" w:rsidR="00524D3E" w:rsidRPr="00A8497D" w:rsidRDefault="00F06B58" w:rsidP="00076EF1">
      <w:pPr>
        <w:spacing w:after="120"/>
        <w:ind w:left="1440" w:hanging="900"/>
        <w:jc w:val="both"/>
        <w:rPr>
          <w:sz w:val="22"/>
          <w:szCs w:val="22"/>
        </w:rPr>
      </w:pPr>
      <w:r w:rsidRPr="00A8497D">
        <w:rPr>
          <w:sz w:val="22"/>
          <w:szCs w:val="22"/>
        </w:rPr>
        <w:t>5</w:t>
      </w:r>
      <w:r w:rsidR="007513FC" w:rsidRPr="00A8497D">
        <w:rPr>
          <w:sz w:val="22"/>
          <w:szCs w:val="22"/>
        </w:rPr>
        <w:t>.2</w:t>
      </w:r>
      <w:r w:rsidR="007513FC" w:rsidRPr="00A8497D">
        <w:rPr>
          <w:sz w:val="22"/>
          <w:szCs w:val="22"/>
        </w:rPr>
        <w:tab/>
      </w:r>
      <w:r w:rsidR="00524D3E" w:rsidRPr="00A8497D">
        <w:rPr>
          <w:sz w:val="22"/>
          <w:szCs w:val="22"/>
        </w:rPr>
        <w:t xml:space="preserve">Specifically excepted from Confidential Information is all information that: (a) was previously known by the </w:t>
      </w:r>
      <w:r w:rsidR="003D6645">
        <w:rPr>
          <w:sz w:val="22"/>
          <w:szCs w:val="22"/>
        </w:rPr>
        <w:t>Study Site</w:t>
      </w:r>
      <w:r w:rsidR="00AB4D01" w:rsidRPr="00A8497D">
        <w:rPr>
          <w:sz w:val="22"/>
          <w:szCs w:val="22"/>
        </w:rPr>
        <w:t xml:space="preserve"> as evidenced by </w:t>
      </w:r>
      <w:r w:rsidR="00155133" w:rsidRPr="00A8497D">
        <w:rPr>
          <w:sz w:val="22"/>
          <w:szCs w:val="22"/>
        </w:rPr>
        <w:t xml:space="preserve">its competent prior </w:t>
      </w:r>
      <w:r w:rsidR="00AB4D01" w:rsidRPr="00A8497D">
        <w:rPr>
          <w:sz w:val="22"/>
          <w:szCs w:val="22"/>
        </w:rPr>
        <w:t>written records</w:t>
      </w:r>
      <w:r w:rsidR="00524D3E" w:rsidRPr="00A8497D">
        <w:rPr>
          <w:sz w:val="22"/>
          <w:szCs w:val="22"/>
        </w:rPr>
        <w:t xml:space="preserve">; (b) is publicly disclosed except by breach of this Agreement either prior to or subsequent to the </w:t>
      </w:r>
      <w:r w:rsidR="003D6645">
        <w:rPr>
          <w:sz w:val="22"/>
          <w:szCs w:val="22"/>
        </w:rPr>
        <w:t>Study Site</w:t>
      </w:r>
      <w:r w:rsidR="00524D3E" w:rsidRPr="00A8497D">
        <w:rPr>
          <w:sz w:val="22"/>
          <w:szCs w:val="22"/>
        </w:rPr>
        <w:t xml:space="preserve">'s receipt of such information; (c) is rightfully received by the </w:t>
      </w:r>
      <w:r w:rsidR="003D6645">
        <w:rPr>
          <w:sz w:val="22"/>
          <w:szCs w:val="22"/>
        </w:rPr>
        <w:t>Study Site</w:t>
      </w:r>
      <w:r w:rsidR="00524D3E" w:rsidRPr="00A8497D">
        <w:rPr>
          <w:sz w:val="22"/>
          <w:szCs w:val="22"/>
        </w:rPr>
        <w:t xml:space="preserve"> from a third party without an express obligation of confidentiality; or (d) is independently developed by personnel of the </w:t>
      </w:r>
      <w:r w:rsidR="003D6645">
        <w:rPr>
          <w:sz w:val="22"/>
          <w:szCs w:val="22"/>
        </w:rPr>
        <w:t>Study Site</w:t>
      </w:r>
      <w:r w:rsidR="00524D3E" w:rsidRPr="00A8497D">
        <w:rPr>
          <w:sz w:val="22"/>
          <w:szCs w:val="22"/>
        </w:rPr>
        <w:t xml:space="preserve"> without use of the Confidential Information</w:t>
      </w:r>
      <w:r w:rsidR="00AB4D01" w:rsidRPr="00A8497D">
        <w:rPr>
          <w:sz w:val="22"/>
          <w:szCs w:val="22"/>
        </w:rPr>
        <w:t xml:space="preserve"> as evidenced by </w:t>
      </w:r>
      <w:r w:rsidR="00155133" w:rsidRPr="00A8497D">
        <w:rPr>
          <w:sz w:val="22"/>
          <w:szCs w:val="22"/>
        </w:rPr>
        <w:t xml:space="preserve">competent prior </w:t>
      </w:r>
      <w:r w:rsidR="00AB4D01" w:rsidRPr="00A8497D">
        <w:rPr>
          <w:sz w:val="22"/>
          <w:szCs w:val="22"/>
        </w:rPr>
        <w:t>written records</w:t>
      </w:r>
      <w:r w:rsidR="00524D3E" w:rsidRPr="00A8497D">
        <w:rPr>
          <w:sz w:val="22"/>
          <w:szCs w:val="22"/>
        </w:rPr>
        <w:t>.</w:t>
      </w:r>
    </w:p>
    <w:p w14:paraId="1D39C736" w14:textId="7FA72A3C" w:rsidR="00524D3E" w:rsidRDefault="00F06B58" w:rsidP="00076EF1">
      <w:pPr>
        <w:spacing w:after="240"/>
        <w:ind w:left="1440" w:hanging="900"/>
        <w:jc w:val="both"/>
        <w:rPr>
          <w:sz w:val="22"/>
          <w:szCs w:val="22"/>
        </w:rPr>
      </w:pPr>
      <w:r w:rsidRPr="00A8497D">
        <w:rPr>
          <w:sz w:val="22"/>
          <w:szCs w:val="22"/>
        </w:rPr>
        <w:t>5</w:t>
      </w:r>
      <w:r w:rsidR="007513FC" w:rsidRPr="00A8497D">
        <w:rPr>
          <w:sz w:val="22"/>
          <w:szCs w:val="22"/>
        </w:rPr>
        <w:t>.3</w:t>
      </w:r>
      <w:r w:rsidR="007513FC" w:rsidRPr="00A8497D">
        <w:rPr>
          <w:sz w:val="22"/>
          <w:szCs w:val="22"/>
        </w:rPr>
        <w:tab/>
      </w:r>
      <w:r w:rsidR="00524D3E" w:rsidRPr="00A8497D">
        <w:rPr>
          <w:sz w:val="22"/>
          <w:szCs w:val="22"/>
        </w:rPr>
        <w:t xml:space="preserve">Nothing set forth herein shall operate to prohibit or prevent </w:t>
      </w:r>
      <w:r w:rsidR="003D6645">
        <w:rPr>
          <w:sz w:val="22"/>
          <w:szCs w:val="22"/>
        </w:rPr>
        <w:t>Study Site</w:t>
      </w:r>
      <w:r w:rsidR="00524D3E" w:rsidRPr="00A8497D">
        <w:rPr>
          <w:sz w:val="22"/>
          <w:szCs w:val="22"/>
        </w:rPr>
        <w:t xml:space="preserve"> from disclosing Confidential Information pursuant to any judicial or government request, requirement or order, provided that </w:t>
      </w:r>
      <w:r w:rsidR="003D6645">
        <w:rPr>
          <w:sz w:val="22"/>
          <w:szCs w:val="22"/>
        </w:rPr>
        <w:t>Study Site</w:t>
      </w:r>
      <w:r w:rsidR="00524D3E" w:rsidRPr="00A8497D">
        <w:rPr>
          <w:sz w:val="22"/>
          <w:szCs w:val="22"/>
        </w:rPr>
        <w:t xml:space="preserve"> takes reasonable steps to provide Sponsor with sufficient prior notice in order to allow Sponsor to contest such request, requirement or order.</w:t>
      </w:r>
    </w:p>
    <w:p w14:paraId="4B0C2E8A" w14:textId="2FC53728" w:rsidR="00A422C3" w:rsidRPr="00A8497D" w:rsidRDefault="00A422C3" w:rsidP="00076EF1">
      <w:pPr>
        <w:spacing w:after="240"/>
        <w:ind w:left="1440" w:hanging="900"/>
        <w:jc w:val="both"/>
        <w:rPr>
          <w:sz w:val="22"/>
          <w:szCs w:val="22"/>
        </w:rPr>
      </w:pPr>
      <w:r>
        <w:rPr>
          <w:sz w:val="22"/>
          <w:szCs w:val="22"/>
        </w:rPr>
        <w:t xml:space="preserve">5.4 </w:t>
      </w:r>
      <w:r>
        <w:rPr>
          <w:sz w:val="22"/>
          <w:szCs w:val="22"/>
        </w:rPr>
        <w:tab/>
      </w:r>
      <w:r w:rsidRPr="00A422C3">
        <w:rPr>
          <w:sz w:val="22"/>
          <w:szCs w:val="22"/>
        </w:rPr>
        <w:t xml:space="preserve">Notwithstanding anything to the contrary, Confidential Information shall not include the original source patient medical records owned by </w:t>
      </w:r>
      <w:r>
        <w:rPr>
          <w:sz w:val="22"/>
          <w:szCs w:val="22"/>
        </w:rPr>
        <w:t>Study Site</w:t>
      </w:r>
      <w:r w:rsidRPr="00A422C3">
        <w:rPr>
          <w:sz w:val="22"/>
          <w:szCs w:val="22"/>
        </w:rPr>
        <w:t>.</w:t>
      </w:r>
    </w:p>
    <w:p w14:paraId="4C9C3064" w14:textId="77777777" w:rsidR="00B17284" w:rsidRPr="00A8497D" w:rsidRDefault="00B17284" w:rsidP="005845B7">
      <w:pPr>
        <w:spacing w:after="120"/>
        <w:ind w:left="540" w:hanging="540"/>
        <w:rPr>
          <w:sz w:val="22"/>
          <w:szCs w:val="22"/>
        </w:rPr>
      </w:pPr>
    </w:p>
    <w:p w14:paraId="1EF95B00" w14:textId="77777777" w:rsidR="00524D3E" w:rsidRPr="00A8497D" w:rsidRDefault="00F06B58" w:rsidP="00076EF1">
      <w:pPr>
        <w:spacing w:after="120"/>
        <w:ind w:left="540" w:hanging="540"/>
        <w:jc w:val="both"/>
        <w:rPr>
          <w:sz w:val="22"/>
          <w:szCs w:val="22"/>
        </w:rPr>
      </w:pPr>
      <w:r w:rsidRPr="00A8497D">
        <w:rPr>
          <w:sz w:val="22"/>
          <w:szCs w:val="22"/>
        </w:rPr>
        <w:t>6</w:t>
      </w:r>
      <w:r w:rsidR="007513FC" w:rsidRPr="00A8497D">
        <w:rPr>
          <w:sz w:val="22"/>
          <w:szCs w:val="22"/>
        </w:rPr>
        <w:t>.</w:t>
      </w:r>
      <w:r w:rsidR="007513FC" w:rsidRPr="00A8497D">
        <w:rPr>
          <w:sz w:val="22"/>
          <w:szCs w:val="22"/>
        </w:rPr>
        <w:tab/>
      </w:r>
      <w:r w:rsidR="00524D3E" w:rsidRPr="00076EF1">
        <w:rPr>
          <w:b/>
          <w:sz w:val="22"/>
          <w:szCs w:val="22"/>
        </w:rPr>
        <w:t>Record-Keeping/Retention</w:t>
      </w:r>
      <w:r w:rsidR="00524D3E" w:rsidRPr="00A8497D">
        <w:rPr>
          <w:sz w:val="22"/>
          <w:szCs w:val="22"/>
        </w:rPr>
        <w:t xml:space="preserve">:  </w:t>
      </w:r>
    </w:p>
    <w:p w14:paraId="5F24CD57" w14:textId="77777777" w:rsidR="005845B7" w:rsidRPr="00A8497D" w:rsidRDefault="003D6645" w:rsidP="00076EF1">
      <w:pPr>
        <w:tabs>
          <w:tab w:val="left" w:pos="540"/>
        </w:tabs>
        <w:ind w:left="540"/>
        <w:jc w:val="both"/>
        <w:rPr>
          <w:sz w:val="22"/>
          <w:szCs w:val="22"/>
        </w:rPr>
      </w:pPr>
      <w:r>
        <w:rPr>
          <w:sz w:val="22"/>
          <w:szCs w:val="22"/>
        </w:rPr>
        <w:t>Study Site</w:t>
      </w:r>
      <w:r w:rsidR="005845B7" w:rsidRPr="00A8497D">
        <w:rPr>
          <w:sz w:val="22"/>
          <w:szCs w:val="22"/>
        </w:rPr>
        <w:t xml:space="preserve"> agree</w:t>
      </w:r>
      <w:r w:rsidR="00B17284" w:rsidRPr="00A8497D">
        <w:rPr>
          <w:sz w:val="22"/>
          <w:szCs w:val="22"/>
        </w:rPr>
        <w:t>s</w:t>
      </w:r>
      <w:r w:rsidR="005845B7" w:rsidRPr="00A8497D">
        <w:rPr>
          <w:sz w:val="22"/>
          <w:szCs w:val="22"/>
        </w:rPr>
        <w:t xml:space="preserve"> to maintain complete and up-to-date Study records including</w:t>
      </w:r>
      <w:r w:rsidR="00FF27DF">
        <w:rPr>
          <w:sz w:val="22"/>
          <w:szCs w:val="22"/>
        </w:rPr>
        <w:t>,</w:t>
      </w:r>
      <w:r w:rsidR="005845B7" w:rsidRPr="00A8497D">
        <w:rPr>
          <w:sz w:val="22"/>
          <w:szCs w:val="22"/>
        </w:rPr>
        <w:t xml:space="preserve"> without limitation, </w:t>
      </w:r>
      <w:r w:rsidR="00652C6A" w:rsidRPr="00A8497D">
        <w:rPr>
          <w:sz w:val="22"/>
          <w:szCs w:val="22"/>
        </w:rPr>
        <w:t>c</w:t>
      </w:r>
      <w:r w:rsidR="005845B7" w:rsidRPr="00A8497D">
        <w:rPr>
          <w:sz w:val="22"/>
          <w:szCs w:val="22"/>
        </w:rPr>
        <w:t xml:space="preserve">ase </w:t>
      </w:r>
      <w:r w:rsidR="00652C6A" w:rsidRPr="00A8497D">
        <w:rPr>
          <w:sz w:val="22"/>
          <w:szCs w:val="22"/>
        </w:rPr>
        <w:t>r</w:t>
      </w:r>
      <w:r w:rsidR="005845B7" w:rsidRPr="00A8497D">
        <w:rPr>
          <w:sz w:val="22"/>
          <w:szCs w:val="22"/>
        </w:rPr>
        <w:t xml:space="preserve">eport </w:t>
      </w:r>
      <w:r w:rsidR="00652C6A" w:rsidRPr="00A8497D">
        <w:rPr>
          <w:sz w:val="22"/>
          <w:szCs w:val="22"/>
        </w:rPr>
        <w:t>f</w:t>
      </w:r>
      <w:r w:rsidR="005845B7" w:rsidRPr="00A8497D">
        <w:rPr>
          <w:sz w:val="22"/>
          <w:szCs w:val="22"/>
        </w:rPr>
        <w:t>orms</w:t>
      </w:r>
      <w:r w:rsidR="00652C6A" w:rsidRPr="00A8497D">
        <w:rPr>
          <w:sz w:val="22"/>
          <w:szCs w:val="22"/>
        </w:rPr>
        <w:t xml:space="preserve"> (“</w:t>
      </w:r>
      <w:r w:rsidR="00652C6A" w:rsidRPr="00B5686B">
        <w:rPr>
          <w:b/>
          <w:sz w:val="22"/>
          <w:szCs w:val="22"/>
        </w:rPr>
        <w:t>CRFs</w:t>
      </w:r>
      <w:r w:rsidR="00652C6A" w:rsidRPr="00A8497D">
        <w:rPr>
          <w:sz w:val="22"/>
          <w:szCs w:val="22"/>
        </w:rPr>
        <w:t>”)</w:t>
      </w:r>
      <w:r w:rsidR="005845B7" w:rsidRPr="00A8497D">
        <w:rPr>
          <w:sz w:val="22"/>
          <w:szCs w:val="22"/>
        </w:rPr>
        <w:t xml:space="preserve">, </w:t>
      </w:r>
      <w:r w:rsidR="00FF27DF">
        <w:rPr>
          <w:sz w:val="22"/>
          <w:szCs w:val="22"/>
        </w:rPr>
        <w:t>Study Drug</w:t>
      </w:r>
      <w:r w:rsidR="005845B7" w:rsidRPr="00A8497D">
        <w:rPr>
          <w:sz w:val="22"/>
          <w:szCs w:val="22"/>
        </w:rPr>
        <w:t xml:space="preserve"> and reconciliation documentation and the Study Site file, which includes all Study-related correspondence</w:t>
      </w:r>
      <w:r w:rsidR="00401C16" w:rsidRPr="00A8497D">
        <w:rPr>
          <w:sz w:val="22"/>
          <w:szCs w:val="22"/>
        </w:rPr>
        <w:t>, all in accordance with applicable laws, regulations and FDA guidelines</w:t>
      </w:r>
      <w:r w:rsidR="005845B7" w:rsidRPr="00A8497D">
        <w:rPr>
          <w:sz w:val="22"/>
          <w:szCs w:val="22"/>
        </w:rPr>
        <w:t xml:space="preserve">.  </w:t>
      </w:r>
    </w:p>
    <w:p w14:paraId="21E6613E" w14:textId="77777777" w:rsidR="005845B7" w:rsidRPr="00A8497D" w:rsidRDefault="005845B7" w:rsidP="00076EF1">
      <w:pPr>
        <w:tabs>
          <w:tab w:val="left" w:pos="540"/>
        </w:tabs>
        <w:ind w:left="720"/>
        <w:jc w:val="both"/>
        <w:rPr>
          <w:sz w:val="22"/>
          <w:szCs w:val="22"/>
        </w:rPr>
      </w:pPr>
    </w:p>
    <w:p w14:paraId="1E2D4AD0" w14:textId="10C3FE41" w:rsidR="005845B7" w:rsidRPr="00A8497D" w:rsidRDefault="00F06B58" w:rsidP="00FE287B">
      <w:pPr>
        <w:tabs>
          <w:tab w:val="left" w:pos="540"/>
        </w:tabs>
        <w:spacing w:after="120"/>
        <w:ind w:left="1454" w:hanging="907"/>
        <w:jc w:val="both"/>
        <w:rPr>
          <w:sz w:val="22"/>
          <w:szCs w:val="22"/>
        </w:rPr>
      </w:pPr>
      <w:r w:rsidRPr="00A8497D">
        <w:rPr>
          <w:sz w:val="22"/>
          <w:szCs w:val="22"/>
        </w:rPr>
        <w:t>6</w:t>
      </w:r>
      <w:r w:rsidR="005845B7" w:rsidRPr="00A8497D">
        <w:rPr>
          <w:sz w:val="22"/>
          <w:szCs w:val="22"/>
        </w:rPr>
        <w:t>.1</w:t>
      </w:r>
      <w:r w:rsidR="005845B7" w:rsidRPr="00A8497D">
        <w:rPr>
          <w:sz w:val="22"/>
          <w:szCs w:val="22"/>
        </w:rPr>
        <w:tab/>
      </w:r>
      <w:r w:rsidR="003D6645">
        <w:rPr>
          <w:sz w:val="22"/>
          <w:szCs w:val="22"/>
        </w:rPr>
        <w:t>Study Site</w:t>
      </w:r>
      <w:r w:rsidR="005845B7" w:rsidRPr="00A8497D">
        <w:rPr>
          <w:sz w:val="22"/>
          <w:szCs w:val="22"/>
        </w:rPr>
        <w:t xml:space="preserve"> </w:t>
      </w:r>
      <w:r w:rsidR="00AB4D01" w:rsidRPr="00A8497D">
        <w:rPr>
          <w:sz w:val="22"/>
          <w:szCs w:val="22"/>
        </w:rPr>
        <w:t xml:space="preserve">shall </w:t>
      </w:r>
      <w:r w:rsidR="005845B7" w:rsidRPr="00A8497D">
        <w:rPr>
          <w:sz w:val="22"/>
          <w:szCs w:val="22"/>
        </w:rPr>
        <w:t>contact Sponsor</w:t>
      </w:r>
      <w:r w:rsidR="004B3FC5">
        <w:rPr>
          <w:sz w:val="22"/>
          <w:szCs w:val="22"/>
        </w:rPr>
        <w:t xml:space="preserve"> in writing</w:t>
      </w:r>
      <w:r w:rsidR="005845B7" w:rsidRPr="00A8497D">
        <w:rPr>
          <w:sz w:val="22"/>
          <w:szCs w:val="22"/>
        </w:rPr>
        <w:t xml:space="preserve"> </w:t>
      </w:r>
      <w:r w:rsidR="00B17284" w:rsidRPr="00A8497D">
        <w:rPr>
          <w:sz w:val="22"/>
          <w:szCs w:val="22"/>
        </w:rPr>
        <w:t xml:space="preserve">and follow Sponsor’s written instructions </w:t>
      </w:r>
      <w:r w:rsidR="004B3FC5">
        <w:rPr>
          <w:sz w:val="22"/>
          <w:szCs w:val="22"/>
        </w:rPr>
        <w:t xml:space="preserve">six (6) months </w:t>
      </w:r>
      <w:r w:rsidR="005845B7" w:rsidRPr="00A8497D">
        <w:rPr>
          <w:sz w:val="22"/>
          <w:szCs w:val="22"/>
        </w:rPr>
        <w:t>prior to the destruction of records, the removal of records to another location or in the event of accidental loss or destruction of any Study records.</w:t>
      </w:r>
      <w:r w:rsidR="004B3FC5">
        <w:rPr>
          <w:sz w:val="22"/>
          <w:szCs w:val="22"/>
        </w:rPr>
        <w:t xml:space="preserve"> At the end of the applicable retention period, Sponsor</w:t>
      </w:r>
      <w:r w:rsidR="004B3FC5" w:rsidRPr="004B3FC5">
        <w:rPr>
          <w:sz w:val="22"/>
          <w:szCs w:val="22"/>
        </w:rPr>
        <w:t xml:space="preserve"> may, at its own cost and expense, either (a) receive the original data </w:t>
      </w:r>
      <w:r w:rsidR="00FE287B">
        <w:rPr>
          <w:sz w:val="22"/>
          <w:szCs w:val="22"/>
        </w:rPr>
        <w:t xml:space="preserve">and records </w:t>
      </w:r>
      <w:r w:rsidR="004B3FC5" w:rsidRPr="004B3FC5">
        <w:rPr>
          <w:sz w:val="22"/>
          <w:szCs w:val="22"/>
        </w:rPr>
        <w:t xml:space="preserve">for further storage by </w:t>
      </w:r>
      <w:r w:rsidR="004B3FC5">
        <w:rPr>
          <w:sz w:val="22"/>
          <w:szCs w:val="22"/>
        </w:rPr>
        <w:t>Sponsor</w:t>
      </w:r>
      <w:r w:rsidR="004B3FC5" w:rsidRPr="004B3FC5">
        <w:rPr>
          <w:sz w:val="22"/>
          <w:szCs w:val="22"/>
        </w:rPr>
        <w:t xml:space="preserve"> or a third party, </w:t>
      </w:r>
      <w:r w:rsidR="00FE287B">
        <w:rPr>
          <w:sz w:val="22"/>
          <w:szCs w:val="22"/>
        </w:rPr>
        <w:t xml:space="preserve">where </w:t>
      </w:r>
      <w:r w:rsidR="00FE287B" w:rsidRPr="00B001A6">
        <w:rPr>
          <w:sz w:val="22"/>
          <w:szCs w:val="22"/>
        </w:rPr>
        <w:t>Study Site will allow a reasonable timeframe for the records transfer to occur before the destruction of records</w:t>
      </w:r>
      <w:r w:rsidR="00FE287B">
        <w:rPr>
          <w:sz w:val="22"/>
          <w:szCs w:val="22"/>
          <w:u w:val="single"/>
        </w:rPr>
        <w:t xml:space="preserve"> </w:t>
      </w:r>
      <w:r w:rsidR="004B3FC5" w:rsidRPr="004B3FC5">
        <w:rPr>
          <w:sz w:val="22"/>
          <w:szCs w:val="22"/>
        </w:rPr>
        <w:t xml:space="preserve">or (b) upon agreement with </w:t>
      </w:r>
      <w:r w:rsidR="004B3FC5">
        <w:rPr>
          <w:sz w:val="22"/>
          <w:szCs w:val="22"/>
        </w:rPr>
        <w:t>Study Site</w:t>
      </w:r>
      <w:r w:rsidR="004B3FC5" w:rsidRPr="004B3FC5">
        <w:rPr>
          <w:sz w:val="22"/>
          <w:szCs w:val="22"/>
        </w:rPr>
        <w:t xml:space="preserve">, arrange for further storage by </w:t>
      </w:r>
      <w:r w:rsidR="004B3FC5">
        <w:rPr>
          <w:sz w:val="22"/>
          <w:szCs w:val="22"/>
        </w:rPr>
        <w:t>Study Site</w:t>
      </w:r>
      <w:r w:rsidR="00B001A6">
        <w:rPr>
          <w:sz w:val="22"/>
          <w:szCs w:val="22"/>
        </w:rPr>
        <w:t>.</w:t>
      </w:r>
    </w:p>
    <w:p w14:paraId="4A9BC562" w14:textId="77777777" w:rsidR="005845B7" w:rsidRPr="00A8497D" w:rsidRDefault="00F06B58" w:rsidP="00114B2A">
      <w:pPr>
        <w:tabs>
          <w:tab w:val="left" w:pos="540"/>
        </w:tabs>
        <w:ind w:left="1440" w:hanging="900"/>
        <w:jc w:val="both"/>
        <w:rPr>
          <w:sz w:val="22"/>
          <w:szCs w:val="22"/>
        </w:rPr>
      </w:pPr>
      <w:r w:rsidRPr="00A8497D">
        <w:rPr>
          <w:sz w:val="22"/>
          <w:szCs w:val="22"/>
        </w:rPr>
        <w:t>6</w:t>
      </w:r>
      <w:r w:rsidR="005845B7" w:rsidRPr="00A8497D">
        <w:rPr>
          <w:sz w:val="22"/>
          <w:szCs w:val="22"/>
        </w:rPr>
        <w:t>.2</w:t>
      </w:r>
      <w:r w:rsidR="005845B7" w:rsidRPr="00A8497D">
        <w:rPr>
          <w:sz w:val="22"/>
          <w:szCs w:val="22"/>
        </w:rPr>
        <w:tab/>
      </w:r>
      <w:r w:rsidR="003D6645">
        <w:rPr>
          <w:sz w:val="22"/>
          <w:szCs w:val="22"/>
        </w:rPr>
        <w:t>Study Site</w:t>
      </w:r>
      <w:r w:rsidR="005845B7" w:rsidRPr="00A8497D">
        <w:rPr>
          <w:sz w:val="22"/>
          <w:szCs w:val="22"/>
        </w:rPr>
        <w:t xml:space="preserve"> </w:t>
      </w:r>
      <w:r w:rsidR="00AB4D01" w:rsidRPr="00A8497D">
        <w:rPr>
          <w:sz w:val="22"/>
          <w:szCs w:val="22"/>
        </w:rPr>
        <w:t>shall</w:t>
      </w:r>
      <w:r w:rsidR="005845B7" w:rsidRPr="00A8497D">
        <w:rPr>
          <w:sz w:val="22"/>
          <w:szCs w:val="22"/>
        </w:rPr>
        <w:t xml:space="preserve">: </w:t>
      </w:r>
    </w:p>
    <w:p w14:paraId="54F026CE" w14:textId="77777777" w:rsidR="005845B7" w:rsidRPr="00A8497D" w:rsidRDefault="005845B7" w:rsidP="00114B2A">
      <w:pPr>
        <w:tabs>
          <w:tab w:val="left" w:pos="1800"/>
        </w:tabs>
        <w:ind w:left="1800" w:hanging="360"/>
        <w:jc w:val="both"/>
        <w:rPr>
          <w:sz w:val="22"/>
          <w:szCs w:val="22"/>
        </w:rPr>
      </w:pPr>
      <w:r w:rsidRPr="00A8497D">
        <w:rPr>
          <w:sz w:val="22"/>
          <w:szCs w:val="22"/>
        </w:rPr>
        <w:t xml:space="preserve">(a) </w:t>
      </w:r>
      <w:r w:rsidRPr="00A8497D">
        <w:rPr>
          <w:sz w:val="22"/>
          <w:szCs w:val="22"/>
        </w:rPr>
        <w:tab/>
        <w:t>keep Duke informed of the Study status; and</w:t>
      </w:r>
    </w:p>
    <w:p w14:paraId="1C0D7D63" w14:textId="77777777" w:rsidR="005845B7" w:rsidRPr="00A8497D" w:rsidRDefault="005845B7" w:rsidP="00114B2A">
      <w:pPr>
        <w:tabs>
          <w:tab w:val="left" w:pos="1800"/>
        </w:tabs>
        <w:ind w:left="1800" w:hanging="360"/>
        <w:jc w:val="both"/>
        <w:rPr>
          <w:sz w:val="22"/>
          <w:szCs w:val="22"/>
        </w:rPr>
      </w:pPr>
      <w:r w:rsidRPr="00A8497D">
        <w:rPr>
          <w:sz w:val="22"/>
          <w:szCs w:val="22"/>
        </w:rPr>
        <w:t>(b)</w:t>
      </w:r>
      <w:r w:rsidRPr="00A8497D">
        <w:rPr>
          <w:sz w:val="22"/>
          <w:szCs w:val="22"/>
        </w:rPr>
        <w:tab/>
        <w:t>maintain and promptly provide</w:t>
      </w:r>
      <w:r w:rsidR="00FE6257" w:rsidRPr="00A8497D">
        <w:rPr>
          <w:sz w:val="22"/>
          <w:szCs w:val="22"/>
        </w:rPr>
        <w:t>, upon request,</w:t>
      </w:r>
      <w:r w:rsidRPr="00A8497D">
        <w:rPr>
          <w:sz w:val="22"/>
          <w:szCs w:val="22"/>
        </w:rPr>
        <w:t xml:space="preserve"> to Duke or its designee (i) complete and accurate records of the Study as required by the Protocol, and (ii) completed CRFs in the form specified by Sponsor; and</w:t>
      </w:r>
    </w:p>
    <w:p w14:paraId="4C8FFC8E" w14:textId="77777777" w:rsidR="005845B7" w:rsidRPr="00A8497D" w:rsidRDefault="005845B7" w:rsidP="00114B2A">
      <w:pPr>
        <w:tabs>
          <w:tab w:val="num" w:pos="1440"/>
        </w:tabs>
        <w:spacing w:after="120"/>
        <w:ind w:left="1800" w:hanging="360"/>
        <w:jc w:val="both"/>
        <w:rPr>
          <w:sz w:val="22"/>
          <w:szCs w:val="22"/>
        </w:rPr>
      </w:pPr>
      <w:r w:rsidRPr="00A8497D">
        <w:rPr>
          <w:sz w:val="22"/>
          <w:szCs w:val="22"/>
        </w:rPr>
        <w:t xml:space="preserve">(c) </w:t>
      </w:r>
      <w:r w:rsidRPr="00A8497D">
        <w:rPr>
          <w:sz w:val="22"/>
          <w:szCs w:val="22"/>
        </w:rPr>
        <w:tab/>
        <w:t>maintain complete and up-to-date medical records of Study subjects.</w:t>
      </w:r>
    </w:p>
    <w:p w14:paraId="4AD8B943" w14:textId="77777777" w:rsidR="00524D3E" w:rsidRPr="00A8497D" w:rsidRDefault="00F06B58" w:rsidP="00114B2A">
      <w:pPr>
        <w:tabs>
          <w:tab w:val="num" w:pos="1440"/>
        </w:tabs>
        <w:spacing w:after="120"/>
        <w:ind w:left="1440" w:hanging="900"/>
        <w:jc w:val="both"/>
        <w:rPr>
          <w:sz w:val="22"/>
          <w:szCs w:val="22"/>
        </w:rPr>
      </w:pPr>
      <w:r w:rsidRPr="00A8497D">
        <w:rPr>
          <w:sz w:val="22"/>
          <w:szCs w:val="22"/>
        </w:rPr>
        <w:t>6</w:t>
      </w:r>
      <w:r w:rsidR="005845B7" w:rsidRPr="00A8497D">
        <w:rPr>
          <w:sz w:val="22"/>
          <w:szCs w:val="22"/>
        </w:rPr>
        <w:t>.3</w:t>
      </w:r>
      <w:r w:rsidR="005845B7" w:rsidRPr="00A8497D">
        <w:rPr>
          <w:sz w:val="22"/>
          <w:szCs w:val="22"/>
        </w:rPr>
        <w:tab/>
      </w:r>
      <w:r w:rsidR="003D6645">
        <w:rPr>
          <w:sz w:val="22"/>
          <w:szCs w:val="22"/>
        </w:rPr>
        <w:t>Study Site</w:t>
      </w:r>
      <w:r w:rsidR="00524D3E" w:rsidRPr="00A8497D">
        <w:rPr>
          <w:sz w:val="22"/>
          <w:szCs w:val="22"/>
        </w:rPr>
        <w:t xml:space="preserve"> shall retain all Study records for the longer of:</w:t>
      </w:r>
    </w:p>
    <w:p w14:paraId="77482BD5" w14:textId="77777777" w:rsidR="00524D3E" w:rsidRPr="00A8497D" w:rsidRDefault="005845B7" w:rsidP="00114B2A">
      <w:pPr>
        <w:tabs>
          <w:tab w:val="left" w:pos="1260"/>
        </w:tabs>
        <w:ind w:left="1800" w:hanging="360"/>
        <w:jc w:val="both"/>
        <w:rPr>
          <w:sz w:val="22"/>
          <w:szCs w:val="22"/>
        </w:rPr>
      </w:pPr>
      <w:r w:rsidRPr="00A8497D">
        <w:rPr>
          <w:sz w:val="22"/>
          <w:szCs w:val="22"/>
        </w:rPr>
        <w:t>(a)</w:t>
      </w:r>
      <w:r w:rsidRPr="00A8497D">
        <w:rPr>
          <w:sz w:val="22"/>
          <w:szCs w:val="22"/>
        </w:rPr>
        <w:tab/>
      </w:r>
      <w:r w:rsidR="004B3FC5">
        <w:rPr>
          <w:sz w:val="22"/>
          <w:szCs w:val="22"/>
        </w:rPr>
        <w:t>Twenty-five</w:t>
      </w:r>
      <w:r w:rsidR="004B3FC5" w:rsidRPr="00A8497D">
        <w:rPr>
          <w:sz w:val="22"/>
          <w:szCs w:val="22"/>
        </w:rPr>
        <w:t xml:space="preserve"> </w:t>
      </w:r>
      <w:r w:rsidR="00524D3E" w:rsidRPr="00A8497D">
        <w:rPr>
          <w:sz w:val="22"/>
          <w:szCs w:val="22"/>
        </w:rPr>
        <w:t>(</w:t>
      </w:r>
      <w:r w:rsidR="004B3FC5">
        <w:rPr>
          <w:sz w:val="22"/>
          <w:szCs w:val="22"/>
        </w:rPr>
        <w:t>25</w:t>
      </w:r>
      <w:r w:rsidR="00524D3E" w:rsidRPr="00A8497D">
        <w:rPr>
          <w:sz w:val="22"/>
          <w:szCs w:val="22"/>
        </w:rPr>
        <w:t xml:space="preserve">) years </w:t>
      </w:r>
      <w:r w:rsidR="00B17284" w:rsidRPr="00A8497D">
        <w:rPr>
          <w:sz w:val="22"/>
          <w:szCs w:val="22"/>
        </w:rPr>
        <w:t xml:space="preserve">following completion of the Study; </w:t>
      </w:r>
      <w:r w:rsidR="00524D3E" w:rsidRPr="00A8497D">
        <w:rPr>
          <w:sz w:val="22"/>
          <w:szCs w:val="22"/>
        </w:rPr>
        <w:t>or</w:t>
      </w:r>
    </w:p>
    <w:p w14:paraId="26C68B2F" w14:textId="77777777" w:rsidR="00524D3E" w:rsidRPr="00A8497D" w:rsidRDefault="005845B7" w:rsidP="00114B2A">
      <w:pPr>
        <w:tabs>
          <w:tab w:val="num" w:pos="1577"/>
        </w:tabs>
        <w:ind w:left="1800" w:hanging="360"/>
        <w:jc w:val="both"/>
        <w:rPr>
          <w:sz w:val="22"/>
          <w:szCs w:val="22"/>
        </w:rPr>
      </w:pPr>
      <w:r w:rsidRPr="00A8497D">
        <w:rPr>
          <w:sz w:val="22"/>
          <w:szCs w:val="22"/>
        </w:rPr>
        <w:t>(b)</w:t>
      </w:r>
      <w:r w:rsidRPr="00A8497D">
        <w:rPr>
          <w:sz w:val="22"/>
          <w:szCs w:val="22"/>
        </w:rPr>
        <w:tab/>
      </w:r>
      <w:r w:rsidR="00524D3E" w:rsidRPr="00A8497D">
        <w:rPr>
          <w:sz w:val="22"/>
          <w:szCs w:val="22"/>
        </w:rPr>
        <w:t>Two (2) years following the termination or withdrawal of the health regulatory agency exemption (e.g., Investigational New Drug (IND) application, or Investigational Device Exemption application) under which this Study was conducted; or</w:t>
      </w:r>
    </w:p>
    <w:p w14:paraId="29D646D8" w14:textId="77777777" w:rsidR="00524D3E" w:rsidRPr="00A8497D" w:rsidRDefault="005845B7" w:rsidP="00114B2A">
      <w:pPr>
        <w:tabs>
          <w:tab w:val="num" w:pos="1577"/>
        </w:tabs>
        <w:spacing w:after="120"/>
        <w:ind w:left="1800" w:hanging="360"/>
        <w:jc w:val="both"/>
        <w:rPr>
          <w:sz w:val="22"/>
          <w:szCs w:val="22"/>
        </w:rPr>
      </w:pPr>
      <w:r w:rsidRPr="00A8497D">
        <w:rPr>
          <w:sz w:val="22"/>
          <w:szCs w:val="22"/>
        </w:rPr>
        <w:t>(c)</w:t>
      </w:r>
      <w:r w:rsidRPr="00A8497D">
        <w:rPr>
          <w:sz w:val="22"/>
          <w:szCs w:val="22"/>
        </w:rPr>
        <w:tab/>
      </w:r>
      <w:r w:rsidR="00524D3E" w:rsidRPr="00A8497D">
        <w:rPr>
          <w:sz w:val="22"/>
          <w:szCs w:val="22"/>
        </w:rPr>
        <w:t>The period required by local, state and federal laws</w:t>
      </w:r>
      <w:r w:rsidR="007121C5" w:rsidRPr="00A8497D">
        <w:rPr>
          <w:sz w:val="22"/>
          <w:szCs w:val="22"/>
        </w:rPr>
        <w:t>,</w:t>
      </w:r>
      <w:r w:rsidR="00524D3E" w:rsidRPr="00A8497D">
        <w:rPr>
          <w:sz w:val="22"/>
          <w:szCs w:val="22"/>
        </w:rPr>
        <w:t xml:space="preserve"> regulations</w:t>
      </w:r>
      <w:r w:rsidR="007513FC" w:rsidRPr="00A8497D">
        <w:rPr>
          <w:sz w:val="22"/>
          <w:szCs w:val="22"/>
        </w:rPr>
        <w:t xml:space="preserve"> and </w:t>
      </w:r>
      <w:r w:rsidR="007121C5" w:rsidRPr="00A8497D">
        <w:rPr>
          <w:sz w:val="22"/>
          <w:szCs w:val="22"/>
        </w:rPr>
        <w:t>FDA G</w:t>
      </w:r>
      <w:r w:rsidR="007513FC" w:rsidRPr="00A8497D">
        <w:rPr>
          <w:sz w:val="22"/>
          <w:szCs w:val="22"/>
        </w:rPr>
        <w:t>uidance</w:t>
      </w:r>
      <w:r w:rsidR="007121C5" w:rsidRPr="00A8497D">
        <w:rPr>
          <w:sz w:val="22"/>
          <w:szCs w:val="22"/>
        </w:rPr>
        <w:t>s</w:t>
      </w:r>
      <w:r w:rsidR="00524D3E" w:rsidRPr="00A8497D">
        <w:rPr>
          <w:sz w:val="22"/>
          <w:szCs w:val="22"/>
        </w:rPr>
        <w:t>.</w:t>
      </w:r>
    </w:p>
    <w:p w14:paraId="71CA4405" w14:textId="3D2A7547" w:rsidR="001E1CB2" w:rsidRDefault="001E1CB2" w:rsidP="00B17284">
      <w:pPr>
        <w:pStyle w:val="BodyTextIndent"/>
        <w:ind w:left="540" w:hanging="540"/>
        <w:rPr>
          <w:sz w:val="22"/>
          <w:szCs w:val="22"/>
        </w:rPr>
      </w:pPr>
    </w:p>
    <w:p w14:paraId="77A0707E" w14:textId="77777777" w:rsidR="001E1CB2" w:rsidRDefault="001E1CB2" w:rsidP="00B17284">
      <w:pPr>
        <w:pStyle w:val="BodyTextIndent"/>
        <w:ind w:left="540" w:hanging="540"/>
        <w:rPr>
          <w:sz w:val="22"/>
          <w:szCs w:val="22"/>
        </w:rPr>
      </w:pPr>
      <w:r>
        <w:rPr>
          <w:sz w:val="22"/>
          <w:szCs w:val="22"/>
        </w:rPr>
        <w:t xml:space="preserve">7. </w:t>
      </w:r>
      <w:r>
        <w:rPr>
          <w:sz w:val="22"/>
          <w:szCs w:val="22"/>
        </w:rPr>
        <w:tab/>
      </w:r>
      <w:r w:rsidRPr="00076EF1">
        <w:rPr>
          <w:b/>
          <w:bCs/>
          <w:sz w:val="22"/>
          <w:szCs w:val="22"/>
        </w:rPr>
        <w:t>Disclosures Laws</w:t>
      </w:r>
      <w:r w:rsidR="002A2C01" w:rsidRPr="00076EF1">
        <w:rPr>
          <w:b/>
          <w:bCs/>
          <w:sz w:val="22"/>
          <w:szCs w:val="22"/>
        </w:rPr>
        <w:t>.</w:t>
      </w:r>
    </w:p>
    <w:p w14:paraId="61089B91" w14:textId="77777777" w:rsidR="00CE55BF" w:rsidRPr="00CE55BF" w:rsidRDefault="00CE55BF" w:rsidP="00114B2A">
      <w:pPr>
        <w:pStyle w:val="BodyTextIndent"/>
        <w:jc w:val="both"/>
        <w:rPr>
          <w:sz w:val="22"/>
          <w:szCs w:val="22"/>
        </w:rPr>
      </w:pPr>
      <w:r>
        <w:rPr>
          <w:sz w:val="22"/>
          <w:szCs w:val="22"/>
        </w:rPr>
        <w:t>7.1</w:t>
      </w:r>
      <w:r>
        <w:rPr>
          <w:sz w:val="22"/>
          <w:szCs w:val="22"/>
        </w:rPr>
        <w:tab/>
        <w:t>Study Site</w:t>
      </w:r>
      <w:r w:rsidRPr="00CE55BF">
        <w:rPr>
          <w:sz w:val="22"/>
          <w:szCs w:val="22"/>
        </w:rPr>
        <w:t xml:space="preserve"> acknowledges that </w:t>
      </w:r>
      <w:r>
        <w:rPr>
          <w:sz w:val="22"/>
          <w:szCs w:val="22"/>
        </w:rPr>
        <w:t>Sponsor</w:t>
      </w:r>
      <w:r w:rsidRPr="00CE55BF">
        <w:rPr>
          <w:sz w:val="22"/>
          <w:szCs w:val="22"/>
        </w:rPr>
        <w:t xml:space="preserve"> is subject to regulatory and compliance requirements in connection with contracting with and tracking payments to H</w:t>
      </w:r>
      <w:r w:rsidR="00E0614C">
        <w:rPr>
          <w:sz w:val="22"/>
          <w:szCs w:val="22"/>
        </w:rPr>
        <w:t>ealthcare Professionals, Healthcare Organizations</w:t>
      </w:r>
      <w:r w:rsidRPr="00CE55BF">
        <w:rPr>
          <w:sz w:val="22"/>
          <w:szCs w:val="22"/>
        </w:rPr>
        <w:t xml:space="preserve"> and Patient Organizations (collectively “</w:t>
      </w:r>
      <w:r w:rsidRPr="002A2C01">
        <w:rPr>
          <w:b/>
          <w:sz w:val="22"/>
          <w:szCs w:val="22"/>
        </w:rPr>
        <w:t>HCPs</w:t>
      </w:r>
      <w:r w:rsidRPr="00CE55BF">
        <w:rPr>
          <w:sz w:val="22"/>
          <w:szCs w:val="22"/>
        </w:rPr>
        <w:t xml:space="preserve">”), including the EFPIA disclosure requirements, as further detailed </w:t>
      </w:r>
      <w:r>
        <w:rPr>
          <w:sz w:val="22"/>
          <w:szCs w:val="22"/>
        </w:rPr>
        <w:t>below</w:t>
      </w:r>
      <w:r w:rsidRPr="00CE55BF">
        <w:rPr>
          <w:sz w:val="22"/>
          <w:szCs w:val="22"/>
        </w:rPr>
        <w:t xml:space="preserve">. </w:t>
      </w:r>
    </w:p>
    <w:p w14:paraId="2244E504" w14:textId="77777777" w:rsidR="00CE55BF" w:rsidRPr="00CE55BF" w:rsidRDefault="008C5279" w:rsidP="00114B2A">
      <w:pPr>
        <w:pStyle w:val="BodyTextIndent"/>
        <w:ind w:left="540" w:firstLine="0"/>
        <w:jc w:val="both"/>
        <w:rPr>
          <w:sz w:val="22"/>
          <w:szCs w:val="22"/>
        </w:rPr>
      </w:pPr>
      <w:r>
        <w:rPr>
          <w:sz w:val="22"/>
          <w:szCs w:val="22"/>
        </w:rPr>
        <w:t>Study Site</w:t>
      </w:r>
      <w:r w:rsidRPr="00CE55BF">
        <w:rPr>
          <w:sz w:val="22"/>
          <w:szCs w:val="22"/>
        </w:rPr>
        <w:t xml:space="preserve"> </w:t>
      </w:r>
      <w:r w:rsidR="00CE55BF" w:rsidRPr="00CE55BF">
        <w:rPr>
          <w:sz w:val="22"/>
          <w:szCs w:val="22"/>
        </w:rPr>
        <w:t xml:space="preserve">agrees to provide </w:t>
      </w:r>
      <w:r>
        <w:rPr>
          <w:sz w:val="22"/>
          <w:szCs w:val="22"/>
        </w:rPr>
        <w:t>Sponsor, through Duke</w:t>
      </w:r>
      <w:r w:rsidR="00CE55BF" w:rsidRPr="00CE55BF">
        <w:rPr>
          <w:sz w:val="22"/>
          <w:szCs w:val="22"/>
        </w:rPr>
        <w:t xml:space="preserve">, with all details and information reasonably required by </w:t>
      </w:r>
      <w:r>
        <w:rPr>
          <w:sz w:val="22"/>
          <w:szCs w:val="22"/>
        </w:rPr>
        <w:t>Sponsor</w:t>
      </w:r>
      <w:r w:rsidRPr="00CE55BF">
        <w:rPr>
          <w:sz w:val="22"/>
          <w:szCs w:val="22"/>
        </w:rPr>
        <w:t xml:space="preserve"> </w:t>
      </w:r>
      <w:r w:rsidR="00CE55BF" w:rsidRPr="00CE55BF">
        <w:rPr>
          <w:sz w:val="22"/>
          <w:szCs w:val="22"/>
        </w:rPr>
        <w:t xml:space="preserve">for the purpose of observing </w:t>
      </w:r>
      <w:r>
        <w:rPr>
          <w:sz w:val="22"/>
          <w:szCs w:val="22"/>
        </w:rPr>
        <w:t xml:space="preserve">Sponsor’s </w:t>
      </w:r>
      <w:r w:rsidR="00CE55BF" w:rsidRPr="00CE55BF">
        <w:rPr>
          <w:sz w:val="22"/>
          <w:szCs w:val="22"/>
        </w:rPr>
        <w:t xml:space="preserve">regulatory and compliance requirements for contracting and tracking payments to HCPs. </w:t>
      </w:r>
    </w:p>
    <w:p w14:paraId="48128E0A" w14:textId="77777777" w:rsidR="00CE55BF" w:rsidRDefault="00E0614C" w:rsidP="00114B2A">
      <w:pPr>
        <w:pStyle w:val="BodyTextIndent"/>
        <w:ind w:left="540" w:firstLine="0"/>
        <w:jc w:val="both"/>
        <w:rPr>
          <w:sz w:val="22"/>
          <w:szCs w:val="22"/>
        </w:rPr>
      </w:pPr>
      <w:r>
        <w:rPr>
          <w:sz w:val="22"/>
          <w:szCs w:val="22"/>
        </w:rPr>
        <w:t>U</w:t>
      </w:r>
      <w:r w:rsidR="00CE55BF" w:rsidRPr="00CE55BF">
        <w:rPr>
          <w:sz w:val="22"/>
          <w:szCs w:val="22"/>
        </w:rPr>
        <w:t xml:space="preserve">nder applicable laws and regulations </w:t>
      </w:r>
      <w:r w:rsidR="008C5279">
        <w:rPr>
          <w:sz w:val="22"/>
          <w:szCs w:val="22"/>
        </w:rPr>
        <w:t>Sponsor</w:t>
      </w:r>
      <w:r w:rsidR="00CE55BF" w:rsidRPr="00CE55BF">
        <w:rPr>
          <w:sz w:val="22"/>
          <w:szCs w:val="22"/>
        </w:rPr>
        <w:t xml:space="preserve"> may be required to report to governmental institutions or similar </w:t>
      </w:r>
      <w:r w:rsidR="008C5279" w:rsidRPr="00CE55BF">
        <w:rPr>
          <w:sz w:val="22"/>
          <w:szCs w:val="22"/>
        </w:rPr>
        <w:t>organizations</w:t>
      </w:r>
      <w:r w:rsidR="00CE55BF" w:rsidRPr="00CE55BF">
        <w:rPr>
          <w:sz w:val="22"/>
          <w:szCs w:val="22"/>
        </w:rPr>
        <w:t xml:space="preserve"> certain payments and other transfers of value made directly/indirectly to physicians and hospitals, and that payments related to the </w:t>
      </w:r>
      <w:r w:rsidR="008C5279">
        <w:rPr>
          <w:sz w:val="22"/>
          <w:szCs w:val="22"/>
        </w:rPr>
        <w:t>Study</w:t>
      </w:r>
      <w:r w:rsidR="00CE55BF" w:rsidRPr="00CE55BF">
        <w:rPr>
          <w:sz w:val="22"/>
          <w:szCs w:val="22"/>
        </w:rPr>
        <w:t xml:space="preserve"> may fall within the reporting scope. Furthermore, the HCPs should acknowledge that such receiving </w:t>
      </w:r>
      <w:r w:rsidR="008C5279" w:rsidRPr="00CE55BF">
        <w:rPr>
          <w:sz w:val="22"/>
          <w:szCs w:val="22"/>
        </w:rPr>
        <w:t>organizations</w:t>
      </w:r>
      <w:r w:rsidR="00CE55BF" w:rsidRPr="00CE55BF">
        <w:rPr>
          <w:sz w:val="22"/>
          <w:szCs w:val="22"/>
        </w:rPr>
        <w:t>/institutions may intend to publish such data on a publicly-available website.</w:t>
      </w:r>
      <w:r>
        <w:rPr>
          <w:sz w:val="22"/>
          <w:szCs w:val="22"/>
        </w:rPr>
        <w:t xml:space="preserve"> </w:t>
      </w:r>
      <w:r w:rsidR="00CE55BF" w:rsidRPr="00CE55BF">
        <w:rPr>
          <w:sz w:val="22"/>
          <w:szCs w:val="22"/>
        </w:rPr>
        <w:t xml:space="preserve"> </w:t>
      </w:r>
    </w:p>
    <w:p w14:paraId="0ADFE955" w14:textId="77777777" w:rsidR="000F0694" w:rsidRDefault="000F0694" w:rsidP="00114B2A">
      <w:pPr>
        <w:pStyle w:val="BodyTextIndent"/>
        <w:jc w:val="both"/>
        <w:rPr>
          <w:sz w:val="22"/>
          <w:szCs w:val="22"/>
        </w:rPr>
      </w:pPr>
      <w:r>
        <w:rPr>
          <w:sz w:val="22"/>
          <w:szCs w:val="22"/>
        </w:rPr>
        <w:t xml:space="preserve">7.2 </w:t>
      </w:r>
      <w:r>
        <w:rPr>
          <w:sz w:val="22"/>
          <w:szCs w:val="22"/>
        </w:rPr>
        <w:tab/>
      </w:r>
      <w:r w:rsidRPr="00114B2A">
        <w:rPr>
          <w:b/>
          <w:sz w:val="22"/>
          <w:szCs w:val="22"/>
        </w:rPr>
        <w:t>EFPIA Disclosure Requirements</w:t>
      </w:r>
      <w:r>
        <w:rPr>
          <w:sz w:val="22"/>
          <w:szCs w:val="22"/>
        </w:rPr>
        <w:t xml:space="preserve">. </w:t>
      </w:r>
    </w:p>
    <w:p w14:paraId="4B07113C" w14:textId="77777777" w:rsidR="00057E6C" w:rsidRDefault="00057E6C" w:rsidP="00114B2A">
      <w:pPr>
        <w:pStyle w:val="BodyTextIndent"/>
        <w:jc w:val="both"/>
        <w:rPr>
          <w:sz w:val="22"/>
          <w:szCs w:val="22"/>
        </w:rPr>
      </w:pPr>
      <w:r>
        <w:rPr>
          <w:sz w:val="22"/>
          <w:szCs w:val="22"/>
        </w:rPr>
        <w:tab/>
      </w:r>
      <w:r w:rsidRPr="00057E6C">
        <w:rPr>
          <w:sz w:val="22"/>
          <w:szCs w:val="22"/>
        </w:rPr>
        <w:t>Study Site acknowledges that Sponsor may, in accordance with the joint ‘Principles for Responsible Clinical Trial Data Sharing’ by EFPIA and PhRMA (found at: www.efpia.eu or www.phrma.org), share the Clinical Trial report, related clinical documents, and patient-level Data with third party requestors, subject at all times to compliance with the Applicable Laws and the ICF.</w:t>
      </w:r>
    </w:p>
    <w:p w14:paraId="692CFCD7" w14:textId="77777777" w:rsidR="001E1CB2" w:rsidRPr="003E7117" w:rsidRDefault="001E1CB2" w:rsidP="00B17284">
      <w:pPr>
        <w:pStyle w:val="BodyTextIndent"/>
        <w:ind w:left="540" w:hanging="540"/>
        <w:rPr>
          <w:b/>
          <w:bCs/>
          <w:sz w:val="22"/>
          <w:szCs w:val="22"/>
        </w:rPr>
      </w:pPr>
    </w:p>
    <w:p w14:paraId="7DECC055" w14:textId="77777777" w:rsidR="00B17284" w:rsidRPr="00114B2A" w:rsidRDefault="001E1CB2" w:rsidP="003E7117">
      <w:pPr>
        <w:pStyle w:val="BodyTextIndent"/>
        <w:ind w:left="540" w:hanging="540"/>
        <w:jc w:val="both"/>
        <w:rPr>
          <w:bCs/>
          <w:sz w:val="22"/>
          <w:szCs w:val="22"/>
        </w:rPr>
      </w:pPr>
      <w:r w:rsidRPr="00114B2A">
        <w:rPr>
          <w:bCs/>
          <w:sz w:val="22"/>
          <w:szCs w:val="22"/>
        </w:rPr>
        <w:t>8</w:t>
      </w:r>
      <w:r w:rsidR="007513FC" w:rsidRPr="00114B2A">
        <w:rPr>
          <w:bCs/>
          <w:sz w:val="22"/>
          <w:szCs w:val="22"/>
        </w:rPr>
        <w:t>.</w:t>
      </w:r>
      <w:r w:rsidR="007513FC" w:rsidRPr="00114B2A">
        <w:rPr>
          <w:bCs/>
          <w:sz w:val="22"/>
          <w:szCs w:val="22"/>
        </w:rPr>
        <w:tab/>
      </w:r>
      <w:r w:rsidR="00524D3E" w:rsidRPr="00114B2A">
        <w:rPr>
          <w:b/>
          <w:bCs/>
          <w:sz w:val="22"/>
          <w:szCs w:val="22"/>
        </w:rPr>
        <w:t>Audits</w:t>
      </w:r>
      <w:r w:rsidR="006A6DCC" w:rsidRPr="00114B2A">
        <w:rPr>
          <w:b/>
          <w:bCs/>
          <w:sz w:val="22"/>
          <w:szCs w:val="22"/>
        </w:rPr>
        <w:t>/Inspections/Reporting</w:t>
      </w:r>
      <w:r w:rsidR="00524D3E" w:rsidRPr="00114B2A">
        <w:rPr>
          <w:bCs/>
          <w:sz w:val="22"/>
          <w:szCs w:val="22"/>
        </w:rPr>
        <w:t xml:space="preserve"> </w:t>
      </w:r>
    </w:p>
    <w:p w14:paraId="7E9B8339" w14:textId="77777777" w:rsidR="00863B4F" w:rsidRDefault="00B17284" w:rsidP="003E7117">
      <w:pPr>
        <w:pStyle w:val="BodyTextIndent"/>
        <w:ind w:left="1440" w:hanging="1440"/>
        <w:jc w:val="both"/>
        <w:rPr>
          <w:sz w:val="22"/>
          <w:szCs w:val="22"/>
        </w:rPr>
      </w:pPr>
      <w:r w:rsidRPr="00A8497D">
        <w:rPr>
          <w:sz w:val="22"/>
          <w:szCs w:val="22"/>
        </w:rPr>
        <w:lastRenderedPageBreak/>
        <w:t xml:space="preserve">         </w:t>
      </w:r>
      <w:r w:rsidR="001E1CB2">
        <w:rPr>
          <w:sz w:val="22"/>
          <w:szCs w:val="22"/>
        </w:rPr>
        <w:t>8</w:t>
      </w:r>
      <w:r w:rsidRPr="00A8497D">
        <w:rPr>
          <w:sz w:val="22"/>
          <w:szCs w:val="22"/>
        </w:rPr>
        <w:t>.1</w:t>
      </w:r>
      <w:r w:rsidRPr="00A8497D">
        <w:rPr>
          <w:sz w:val="22"/>
          <w:szCs w:val="22"/>
        </w:rPr>
        <w:tab/>
      </w:r>
      <w:r w:rsidR="00524D3E" w:rsidRPr="00A8497D">
        <w:rPr>
          <w:sz w:val="22"/>
          <w:szCs w:val="22"/>
        </w:rPr>
        <w:t>Personnel from Duke or Sponsor</w:t>
      </w:r>
      <w:r w:rsidR="001E1CB2">
        <w:rPr>
          <w:sz w:val="22"/>
          <w:szCs w:val="22"/>
        </w:rPr>
        <w:t>,</w:t>
      </w:r>
      <w:r w:rsidR="00524D3E" w:rsidRPr="00A8497D">
        <w:rPr>
          <w:sz w:val="22"/>
          <w:szCs w:val="22"/>
        </w:rPr>
        <w:t xml:space="preserve"> or their respective representatives</w:t>
      </w:r>
      <w:r w:rsidR="00863B4F">
        <w:rPr>
          <w:sz w:val="22"/>
          <w:szCs w:val="22"/>
        </w:rPr>
        <w:t xml:space="preserve"> (“</w:t>
      </w:r>
      <w:r w:rsidR="00863B4F" w:rsidRPr="002A2C01">
        <w:rPr>
          <w:b/>
          <w:sz w:val="22"/>
          <w:szCs w:val="22"/>
        </w:rPr>
        <w:t>Auditor</w:t>
      </w:r>
      <w:r w:rsidR="00863B4F">
        <w:rPr>
          <w:sz w:val="22"/>
          <w:szCs w:val="22"/>
        </w:rPr>
        <w:t>”)</w:t>
      </w:r>
      <w:r w:rsidR="001E1CB2">
        <w:rPr>
          <w:sz w:val="22"/>
          <w:szCs w:val="22"/>
        </w:rPr>
        <w:t>,</w:t>
      </w:r>
      <w:r w:rsidR="00524D3E" w:rsidRPr="00A8497D">
        <w:rPr>
          <w:sz w:val="22"/>
          <w:szCs w:val="22"/>
        </w:rPr>
        <w:t xml:space="preserve"> may visit </w:t>
      </w:r>
      <w:r w:rsidR="003D6645">
        <w:rPr>
          <w:sz w:val="22"/>
          <w:szCs w:val="22"/>
        </w:rPr>
        <w:t>Study Site</w:t>
      </w:r>
      <w:r w:rsidR="00524D3E" w:rsidRPr="00A8497D">
        <w:rPr>
          <w:sz w:val="22"/>
          <w:szCs w:val="22"/>
        </w:rPr>
        <w:t xml:space="preserve"> periodically at mutually agreed, reasonably convenient times</w:t>
      </w:r>
      <w:r w:rsidRPr="00A8497D">
        <w:rPr>
          <w:sz w:val="22"/>
          <w:szCs w:val="22"/>
        </w:rPr>
        <w:t>,</w:t>
      </w:r>
      <w:r w:rsidR="00524D3E" w:rsidRPr="00A8497D">
        <w:rPr>
          <w:sz w:val="22"/>
          <w:szCs w:val="22"/>
        </w:rPr>
        <w:t xml:space="preserve"> to monitor and/or audit the Study</w:t>
      </w:r>
      <w:r w:rsidR="001E1CB2">
        <w:rPr>
          <w:sz w:val="22"/>
          <w:szCs w:val="22"/>
        </w:rPr>
        <w:t xml:space="preserve"> Site</w:t>
      </w:r>
      <w:r w:rsidR="00863B4F">
        <w:rPr>
          <w:sz w:val="22"/>
          <w:szCs w:val="22"/>
        </w:rPr>
        <w:t xml:space="preserve"> </w:t>
      </w:r>
      <w:r w:rsidR="00863B4F" w:rsidRPr="00863B4F">
        <w:rPr>
          <w:sz w:val="22"/>
          <w:szCs w:val="22"/>
        </w:rPr>
        <w:t>facilities and conduct quality audits, responsible sourcing audits, business ethics audits and audits to verify compliance of the terms of this Agreement</w:t>
      </w:r>
      <w:r w:rsidR="00524D3E" w:rsidRPr="00A8497D">
        <w:rPr>
          <w:sz w:val="22"/>
          <w:szCs w:val="22"/>
        </w:rPr>
        <w:t xml:space="preserve">.  </w:t>
      </w:r>
      <w:r w:rsidR="003D6645">
        <w:rPr>
          <w:sz w:val="22"/>
          <w:szCs w:val="22"/>
        </w:rPr>
        <w:t>Study Site</w:t>
      </w:r>
      <w:r w:rsidR="00524D3E" w:rsidRPr="00A8497D">
        <w:rPr>
          <w:sz w:val="22"/>
          <w:szCs w:val="22"/>
        </w:rPr>
        <w:t xml:space="preserve"> agree</w:t>
      </w:r>
      <w:r w:rsidR="009B04BE" w:rsidRPr="00A8497D">
        <w:rPr>
          <w:sz w:val="22"/>
          <w:szCs w:val="22"/>
        </w:rPr>
        <w:t>s</w:t>
      </w:r>
      <w:r w:rsidR="00524D3E" w:rsidRPr="00A8497D">
        <w:rPr>
          <w:sz w:val="22"/>
          <w:szCs w:val="22"/>
        </w:rPr>
        <w:t xml:space="preserve"> to make all Study documents and Study </w:t>
      </w:r>
      <w:r w:rsidRPr="00A8497D">
        <w:rPr>
          <w:sz w:val="22"/>
          <w:szCs w:val="22"/>
        </w:rPr>
        <w:t>subjects</w:t>
      </w:r>
      <w:r w:rsidR="00524D3E" w:rsidRPr="00A8497D">
        <w:rPr>
          <w:sz w:val="22"/>
          <w:szCs w:val="22"/>
        </w:rPr>
        <w:t xml:space="preserve">’ medical records available for comparison.  </w:t>
      </w:r>
      <w:r w:rsidR="00863B4F" w:rsidRPr="00863B4F">
        <w:rPr>
          <w:sz w:val="22"/>
          <w:szCs w:val="22"/>
        </w:rPr>
        <w:t xml:space="preserve">During audits the </w:t>
      </w:r>
      <w:r w:rsidR="00863B4F">
        <w:rPr>
          <w:sz w:val="22"/>
          <w:szCs w:val="22"/>
        </w:rPr>
        <w:t>Study Site</w:t>
      </w:r>
      <w:r w:rsidR="00863B4F" w:rsidRPr="00863B4F">
        <w:rPr>
          <w:sz w:val="22"/>
          <w:szCs w:val="22"/>
        </w:rPr>
        <w:t xml:space="preserve"> shall ensure such access and shall provide reasonable assistance to </w:t>
      </w:r>
      <w:r w:rsidR="00863B4F">
        <w:rPr>
          <w:sz w:val="22"/>
          <w:szCs w:val="22"/>
        </w:rPr>
        <w:t>Duke or Sponsor</w:t>
      </w:r>
      <w:r w:rsidR="00863B4F" w:rsidRPr="00863B4F">
        <w:rPr>
          <w:sz w:val="22"/>
          <w:szCs w:val="22"/>
        </w:rPr>
        <w:t xml:space="preserve"> free of charge in scheduling and carrying out such visits and shall ensure that </w:t>
      </w:r>
      <w:r w:rsidR="00863B4F">
        <w:rPr>
          <w:sz w:val="22"/>
          <w:szCs w:val="22"/>
        </w:rPr>
        <w:t>any Third-Party Institution or other third party</w:t>
      </w:r>
      <w:r w:rsidR="00863B4F" w:rsidRPr="00863B4F">
        <w:rPr>
          <w:sz w:val="22"/>
          <w:szCs w:val="22"/>
        </w:rPr>
        <w:t xml:space="preserve"> will proceed accordingly. During these visits such </w:t>
      </w:r>
      <w:r w:rsidR="00863B4F">
        <w:rPr>
          <w:sz w:val="22"/>
          <w:szCs w:val="22"/>
        </w:rPr>
        <w:t>Auditors</w:t>
      </w:r>
      <w:r w:rsidR="00863B4F" w:rsidRPr="00863B4F">
        <w:rPr>
          <w:sz w:val="22"/>
          <w:szCs w:val="22"/>
        </w:rPr>
        <w:t xml:space="preserve"> may examine documents, facilities, records and any other relevant resources, and the controls and procedures, applicable to the </w:t>
      </w:r>
      <w:r w:rsidR="00863B4F">
        <w:rPr>
          <w:sz w:val="22"/>
          <w:szCs w:val="22"/>
        </w:rPr>
        <w:t>Study</w:t>
      </w:r>
      <w:r w:rsidR="00863B4F" w:rsidRPr="00863B4F">
        <w:rPr>
          <w:sz w:val="22"/>
          <w:szCs w:val="22"/>
        </w:rPr>
        <w:t xml:space="preserve">, to the extent strictly necessary and to the extent it does not infringe, expose or in any way compromise the </w:t>
      </w:r>
      <w:r w:rsidR="00863B4F">
        <w:rPr>
          <w:sz w:val="22"/>
          <w:szCs w:val="22"/>
        </w:rPr>
        <w:t>Study Site’s</w:t>
      </w:r>
      <w:r w:rsidR="00863B4F" w:rsidRPr="00863B4F">
        <w:rPr>
          <w:sz w:val="22"/>
          <w:szCs w:val="22"/>
        </w:rPr>
        <w:t xml:space="preserve"> security and</w:t>
      </w:r>
      <w:r w:rsidR="00863B4F">
        <w:rPr>
          <w:sz w:val="22"/>
          <w:szCs w:val="22"/>
        </w:rPr>
        <w:t xml:space="preserve"> </w:t>
      </w:r>
      <w:r w:rsidR="00863B4F" w:rsidRPr="00863B4F">
        <w:rPr>
          <w:sz w:val="22"/>
          <w:szCs w:val="22"/>
        </w:rPr>
        <w:t xml:space="preserve">confidentiality obligations to its </w:t>
      </w:r>
      <w:r w:rsidR="00863B4F">
        <w:rPr>
          <w:sz w:val="22"/>
          <w:szCs w:val="22"/>
        </w:rPr>
        <w:t>patients</w:t>
      </w:r>
      <w:r w:rsidR="00863B4F" w:rsidRPr="00863B4F">
        <w:rPr>
          <w:sz w:val="22"/>
          <w:szCs w:val="22"/>
        </w:rPr>
        <w:t xml:space="preserve">. Moreover, </w:t>
      </w:r>
      <w:r w:rsidR="00863B4F">
        <w:rPr>
          <w:sz w:val="22"/>
          <w:szCs w:val="22"/>
        </w:rPr>
        <w:t>Duke and/or Sponsor</w:t>
      </w:r>
      <w:r w:rsidR="00863B4F" w:rsidRPr="00863B4F">
        <w:rPr>
          <w:sz w:val="22"/>
          <w:szCs w:val="22"/>
        </w:rPr>
        <w:t xml:space="preserve"> may conduct audits remotely. During such remote audits </w:t>
      </w:r>
      <w:r w:rsidR="00863B4F">
        <w:rPr>
          <w:sz w:val="22"/>
          <w:szCs w:val="22"/>
        </w:rPr>
        <w:t>Study Site</w:t>
      </w:r>
      <w:r w:rsidR="00863B4F" w:rsidRPr="00863B4F">
        <w:rPr>
          <w:sz w:val="22"/>
          <w:szCs w:val="22"/>
        </w:rPr>
        <w:t xml:space="preserve"> is expected to provide documents, or access to documents, electronically as applicable.</w:t>
      </w:r>
    </w:p>
    <w:p w14:paraId="2F0615C6" w14:textId="77777777" w:rsidR="004D72B2" w:rsidRDefault="003D6645" w:rsidP="003E7117">
      <w:pPr>
        <w:pStyle w:val="BodyTextIndent"/>
        <w:ind w:left="1440" w:firstLine="0"/>
        <w:jc w:val="both"/>
        <w:rPr>
          <w:sz w:val="22"/>
          <w:szCs w:val="22"/>
        </w:rPr>
      </w:pPr>
      <w:r>
        <w:rPr>
          <w:sz w:val="22"/>
          <w:szCs w:val="22"/>
        </w:rPr>
        <w:t>Study Site</w:t>
      </w:r>
      <w:r w:rsidR="00524D3E" w:rsidRPr="00A8497D">
        <w:rPr>
          <w:sz w:val="22"/>
          <w:szCs w:val="22"/>
        </w:rPr>
        <w:t xml:space="preserve"> also agree</w:t>
      </w:r>
      <w:r w:rsidR="009B04BE" w:rsidRPr="00A8497D">
        <w:rPr>
          <w:sz w:val="22"/>
          <w:szCs w:val="22"/>
        </w:rPr>
        <w:t>s</w:t>
      </w:r>
      <w:r w:rsidR="00524D3E" w:rsidRPr="00A8497D">
        <w:rPr>
          <w:sz w:val="22"/>
          <w:szCs w:val="22"/>
        </w:rPr>
        <w:t xml:space="preserve"> to cooperate with representatives of the FDA or any other regulatory agency in the event of an inspection of this Study, and will provide the regulatory agency representatives access to the above-described records.  In the event </w:t>
      </w:r>
      <w:r>
        <w:rPr>
          <w:sz w:val="22"/>
          <w:szCs w:val="22"/>
        </w:rPr>
        <w:t>Study Site</w:t>
      </w:r>
      <w:r w:rsidR="00524D3E" w:rsidRPr="00A8497D">
        <w:rPr>
          <w:sz w:val="22"/>
          <w:szCs w:val="22"/>
        </w:rPr>
        <w:t xml:space="preserve"> become</w:t>
      </w:r>
      <w:r w:rsidR="004453D1" w:rsidRPr="00A8497D">
        <w:rPr>
          <w:sz w:val="22"/>
          <w:szCs w:val="22"/>
        </w:rPr>
        <w:t>s</w:t>
      </w:r>
      <w:r w:rsidR="00524D3E" w:rsidRPr="00A8497D">
        <w:rPr>
          <w:sz w:val="22"/>
          <w:szCs w:val="22"/>
        </w:rPr>
        <w:t xml:space="preserve"> aware that a regulatory agency desires to audit the Participatin</w:t>
      </w:r>
      <w:r w:rsidR="007E6C07" w:rsidRPr="00A8497D">
        <w:rPr>
          <w:sz w:val="22"/>
          <w:szCs w:val="22"/>
        </w:rPr>
        <w:t xml:space="preserve">g Investigator, the </w:t>
      </w:r>
      <w:r>
        <w:rPr>
          <w:sz w:val="22"/>
          <w:szCs w:val="22"/>
        </w:rPr>
        <w:t>Study Site</w:t>
      </w:r>
      <w:r w:rsidR="00524D3E" w:rsidRPr="00A8497D">
        <w:rPr>
          <w:sz w:val="22"/>
          <w:szCs w:val="22"/>
        </w:rPr>
        <w:t xml:space="preserve"> or the Study, the Party having such knowledge shall notify Duke and Sponsor </w:t>
      </w:r>
      <w:r w:rsidR="00B17284" w:rsidRPr="00A8497D">
        <w:rPr>
          <w:sz w:val="22"/>
          <w:szCs w:val="22"/>
        </w:rPr>
        <w:t>promptly</w:t>
      </w:r>
      <w:r w:rsidR="00524D3E" w:rsidRPr="00A8497D">
        <w:rPr>
          <w:sz w:val="22"/>
          <w:szCs w:val="22"/>
        </w:rPr>
        <w:t xml:space="preserve"> by telephone and in writing</w:t>
      </w:r>
      <w:r w:rsidR="00943766">
        <w:rPr>
          <w:sz w:val="22"/>
          <w:szCs w:val="22"/>
        </w:rPr>
        <w:t xml:space="preserve"> </w:t>
      </w:r>
      <w:r w:rsidR="00943766" w:rsidRPr="00943766">
        <w:rPr>
          <w:sz w:val="22"/>
          <w:szCs w:val="22"/>
        </w:rPr>
        <w:t>pursuant to Section 2</w:t>
      </w:r>
      <w:r w:rsidR="00F2346B">
        <w:rPr>
          <w:sz w:val="22"/>
          <w:szCs w:val="22"/>
        </w:rPr>
        <w:t>6</w:t>
      </w:r>
      <w:r w:rsidR="00943766" w:rsidRPr="00943766">
        <w:rPr>
          <w:sz w:val="22"/>
          <w:szCs w:val="22"/>
        </w:rPr>
        <w:t xml:space="preserve"> (Notices) of this Agreement</w:t>
      </w:r>
      <w:r w:rsidR="00CC3D57" w:rsidRPr="00A8497D">
        <w:rPr>
          <w:sz w:val="22"/>
          <w:szCs w:val="22"/>
        </w:rPr>
        <w:t>.</w:t>
      </w:r>
    </w:p>
    <w:p w14:paraId="177E0E58" w14:textId="25D39323" w:rsidR="00B17284" w:rsidRDefault="00B17284" w:rsidP="00114B2A">
      <w:pPr>
        <w:suppressAutoHyphens/>
        <w:spacing w:after="120"/>
        <w:ind w:left="1440" w:hanging="1440"/>
        <w:jc w:val="both"/>
        <w:rPr>
          <w:sz w:val="22"/>
          <w:szCs w:val="22"/>
        </w:rPr>
      </w:pPr>
      <w:r w:rsidRPr="00A8497D">
        <w:rPr>
          <w:sz w:val="22"/>
          <w:szCs w:val="22"/>
        </w:rPr>
        <w:t xml:space="preserve">        </w:t>
      </w:r>
      <w:r w:rsidR="001E1CB2">
        <w:rPr>
          <w:sz w:val="22"/>
          <w:szCs w:val="22"/>
        </w:rPr>
        <w:t>8</w:t>
      </w:r>
      <w:r w:rsidRPr="00A8497D">
        <w:rPr>
          <w:sz w:val="22"/>
          <w:szCs w:val="22"/>
        </w:rPr>
        <w:t>.2</w:t>
      </w:r>
      <w:r w:rsidRPr="00A8497D">
        <w:rPr>
          <w:sz w:val="22"/>
          <w:szCs w:val="22"/>
        </w:rPr>
        <w:tab/>
      </w:r>
      <w:r w:rsidR="00177CBF" w:rsidRPr="00A8497D">
        <w:rPr>
          <w:sz w:val="22"/>
          <w:szCs w:val="22"/>
        </w:rPr>
        <w:t>During and for a period of at least two (2) years after the completion of the Study, Duke shall promptly</w:t>
      </w:r>
      <w:r w:rsidR="00C86C06">
        <w:rPr>
          <w:sz w:val="22"/>
          <w:szCs w:val="22"/>
        </w:rPr>
        <w:t xml:space="preserve">, </w:t>
      </w:r>
      <w:r w:rsidR="00C86C06" w:rsidRPr="00C86C06">
        <w:rPr>
          <w:bCs/>
          <w:sz w:val="22"/>
          <w:szCs w:val="22"/>
        </w:rPr>
        <w:t>which should not exceed thirty (30) days</w:t>
      </w:r>
      <w:r w:rsidR="00C86C06">
        <w:rPr>
          <w:bCs/>
          <w:sz w:val="22"/>
          <w:szCs w:val="22"/>
        </w:rPr>
        <w:t>,</w:t>
      </w:r>
      <w:r w:rsidR="00177CBF" w:rsidRPr="00A8497D">
        <w:rPr>
          <w:sz w:val="22"/>
          <w:szCs w:val="22"/>
        </w:rPr>
        <w:t xml:space="preserve"> report to </w:t>
      </w:r>
      <w:r w:rsidR="001E1CB2">
        <w:rPr>
          <w:sz w:val="22"/>
          <w:szCs w:val="22"/>
        </w:rPr>
        <w:t xml:space="preserve">Study Site and </w:t>
      </w:r>
      <w:r w:rsidR="00177CBF" w:rsidRPr="00A8497D">
        <w:rPr>
          <w:sz w:val="22"/>
          <w:szCs w:val="22"/>
        </w:rPr>
        <w:t xml:space="preserve">Participating Investigator any information that could directly affect the health or safety of past or current Study subjects or influence the conduct of the Study, including but not limited to the Study results and information in site monitoring reports and data safety monitoring committee reports as required by the Protocol.  In each case, the </w:t>
      </w:r>
      <w:r w:rsidR="003D6645">
        <w:rPr>
          <w:sz w:val="22"/>
          <w:szCs w:val="22"/>
        </w:rPr>
        <w:t>Study Site</w:t>
      </w:r>
      <w:r w:rsidR="00177CBF" w:rsidRPr="00A8497D">
        <w:rPr>
          <w:sz w:val="22"/>
          <w:szCs w:val="22"/>
        </w:rPr>
        <w:t xml:space="preserve"> </w:t>
      </w:r>
      <w:r w:rsidR="001E1CB2">
        <w:rPr>
          <w:sz w:val="22"/>
          <w:szCs w:val="22"/>
        </w:rPr>
        <w:t xml:space="preserve">shall ensure that the </w:t>
      </w:r>
      <w:r w:rsidR="00177CBF" w:rsidRPr="00A8497D">
        <w:rPr>
          <w:sz w:val="22"/>
          <w:szCs w:val="22"/>
        </w:rPr>
        <w:t>Participating Investigator communicat</w:t>
      </w:r>
      <w:r w:rsidR="004A7F08">
        <w:rPr>
          <w:sz w:val="22"/>
          <w:szCs w:val="22"/>
        </w:rPr>
        <w:t>e</w:t>
      </w:r>
      <w:r w:rsidR="00177CBF" w:rsidRPr="00A8497D">
        <w:rPr>
          <w:sz w:val="22"/>
          <w:szCs w:val="22"/>
        </w:rPr>
        <w:t xml:space="preserve"> these findings to each Study subject and the IRB.</w:t>
      </w:r>
    </w:p>
    <w:p w14:paraId="40C0651B" w14:textId="77777777" w:rsidR="00F86979" w:rsidRPr="00A8497D" w:rsidRDefault="00F86979" w:rsidP="00114B2A">
      <w:pPr>
        <w:suppressAutoHyphens/>
        <w:spacing w:after="120"/>
        <w:ind w:left="1440" w:hanging="1440"/>
        <w:jc w:val="both"/>
        <w:rPr>
          <w:sz w:val="22"/>
          <w:szCs w:val="22"/>
        </w:rPr>
      </w:pPr>
    </w:p>
    <w:p w14:paraId="59F90F66" w14:textId="77777777" w:rsidR="004D72B2" w:rsidRPr="00114B2A" w:rsidRDefault="006329F2" w:rsidP="00114B2A">
      <w:pPr>
        <w:spacing w:after="120"/>
        <w:ind w:left="540" w:hanging="540"/>
        <w:jc w:val="both"/>
        <w:rPr>
          <w:sz w:val="22"/>
          <w:szCs w:val="22"/>
        </w:rPr>
      </w:pPr>
      <w:r w:rsidRPr="00114B2A">
        <w:rPr>
          <w:sz w:val="22"/>
          <w:szCs w:val="22"/>
        </w:rPr>
        <w:t>9</w:t>
      </w:r>
      <w:r w:rsidR="005845B7" w:rsidRPr="00114B2A">
        <w:rPr>
          <w:sz w:val="22"/>
          <w:szCs w:val="22"/>
        </w:rPr>
        <w:t>.</w:t>
      </w:r>
      <w:r w:rsidR="005845B7" w:rsidRPr="00114B2A">
        <w:rPr>
          <w:sz w:val="22"/>
          <w:szCs w:val="22"/>
        </w:rPr>
        <w:tab/>
      </w:r>
      <w:r w:rsidR="004D72B2" w:rsidRPr="00114B2A">
        <w:rPr>
          <w:b/>
          <w:sz w:val="22"/>
          <w:szCs w:val="22"/>
        </w:rPr>
        <w:t>Indemnification/Liability</w:t>
      </w:r>
      <w:r w:rsidR="004D72B2" w:rsidRPr="00114B2A">
        <w:rPr>
          <w:sz w:val="22"/>
          <w:szCs w:val="22"/>
        </w:rPr>
        <w:t xml:space="preserve">: </w:t>
      </w:r>
    </w:p>
    <w:p w14:paraId="42D09632" w14:textId="77777777" w:rsidR="005845B7" w:rsidRPr="00A8497D" w:rsidRDefault="006329F2" w:rsidP="00114B2A">
      <w:pPr>
        <w:spacing w:after="120"/>
        <w:ind w:left="1440" w:hanging="900"/>
        <w:jc w:val="both"/>
        <w:rPr>
          <w:sz w:val="22"/>
          <w:szCs w:val="22"/>
        </w:rPr>
      </w:pPr>
      <w:r>
        <w:rPr>
          <w:sz w:val="22"/>
          <w:szCs w:val="22"/>
        </w:rPr>
        <w:t>9</w:t>
      </w:r>
      <w:r w:rsidR="006A5BED" w:rsidRPr="00A8497D">
        <w:rPr>
          <w:sz w:val="22"/>
          <w:szCs w:val="22"/>
        </w:rPr>
        <w:t>.1</w:t>
      </w:r>
      <w:r w:rsidR="006A5BED" w:rsidRPr="00A8497D">
        <w:rPr>
          <w:sz w:val="22"/>
          <w:szCs w:val="22"/>
        </w:rPr>
        <w:tab/>
      </w:r>
      <w:r w:rsidR="00524D3E" w:rsidRPr="00A8497D">
        <w:rPr>
          <w:sz w:val="22"/>
          <w:szCs w:val="22"/>
        </w:rPr>
        <w:t xml:space="preserve">Duke shall have no obligation to indemnify the Participating Investigator, </w:t>
      </w:r>
      <w:r w:rsidR="003D6645">
        <w:rPr>
          <w:sz w:val="22"/>
          <w:szCs w:val="22"/>
        </w:rPr>
        <w:t>Study Site</w:t>
      </w:r>
      <w:r w:rsidR="00524D3E" w:rsidRPr="00A8497D">
        <w:rPr>
          <w:sz w:val="22"/>
          <w:szCs w:val="22"/>
        </w:rPr>
        <w:t xml:space="preserve"> or the</w:t>
      </w:r>
      <w:r w:rsidR="00155133" w:rsidRPr="00A8497D">
        <w:rPr>
          <w:sz w:val="22"/>
          <w:szCs w:val="22"/>
        </w:rPr>
        <w:t xml:space="preserve"> </w:t>
      </w:r>
      <w:r w:rsidR="003D6645">
        <w:rPr>
          <w:sz w:val="22"/>
          <w:szCs w:val="22"/>
        </w:rPr>
        <w:t>Study Site</w:t>
      </w:r>
      <w:r w:rsidR="00155133" w:rsidRPr="00A8497D">
        <w:rPr>
          <w:sz w:val="22"/>
          <w:szCs w:val="22"/>
        </w:rPr>
        <w:t xml:space="preserve">’s </w:t>
      </w:r>
      <w:r w:rsidR="00524D3E" w:rsidRPr="00A8497D">
        <w:rPr>
          <w:sz w:val="22"/>
          <w:szCs w:val="22"/>
        </w:rPr>
        <w:t>agents, employees or repre</w:t>
      </w:r>
      <w:r w:rsidR="007E6C07" w:rsidRPr="00A8497D">
        <w:rPr>
          <w:sz w:val="22"/>
          <w:szCs w:val="22"/>
        </w:rPr>
        <w:t>sentatives for any loss, injury</w:t>
      </w:r>
      <w:r w:rsidR="00524D3E" w:rsidRPr="00A8497D">
        <w:rPr>
          <w:sz w:val="22"/>
          <w:szCs w:val="22"/>
        </w:rPr>
        <w:t xml:space="preserve"> or harm resulting from the Study. </w:t>
      </w:r>
    </w:p>
    <w:p w14:paraId="6E4B51E2" w14:textId="2FF389E9" w:rsidR="004D72B2" w:rsidRDefault="006329F2" w:rsidP="00F86979">
      <w:pPr>
        <w:spacing w:after="120"/>
        <w:ind w:left="1440" w:hanging="900"/>
        <w:jc w:val="both"/>
        <w:rPr>
          <w:sz w:val="22"/>
          <w:szCs w:val="22"/>
        </w:rPr>
      </w:pPr>
      <w:r>
        <w:rPr>
          <w:sz w:val="22"/>
          <w:szCs w:val="22"/>
        </w:rPr>
        <w:t>9</w:t>
      </w:r>
      <w:r w:rsidR="00F706C0" w:rsidRPr="00A8497D">
        <w:rPr>
          <w:sz w:val="22"/>
          <w:szCs w:val="22"/>
        </w:rPr>
        <w:t>.2</w:t>
      </w:r>
      <w:r w:rsidR="00F706C0" w:rsidRPr="00A8497D">
        <w:rPr>
          <w:sz w:val="22"/>
          <w:szCs w:val="22"/>
        </w:rPr>
        <w:tab/>
        <w:t xml:space="preserve">Sponsor indemnification is provided under separate letter attached hereto as </w:t>
      </w:r>
      <w:r w:rsidR="00F706C0" w:rsidRPr="00B5686B">
        <w:rPr>
          <w:b/>
          <w:sz w:val="22"/>
          <w:szCs w:val="22"/>
        </w:rPr>
        <w:t xml:space="preserve">Exhibit </w:t>
      </w:r>
      <w:r w:rsidR="00424D4B">
        <w:rPr>
          <w:b/>
          <w:sz w:val="22"/>
          <w:szCs w:val="22"/>
        </w:rPr>
        <w:t>C</w:t>
      </w:r>
      <w:r w:rsidR="00F706C0" w:rsidRPr="00A8497D">
        <w:rPr>
          <w:sz w:val="22"/>
          <w:szCs w:val="22"/>
        </w:rPr>
        <w:t xml:space="preserve">. </w:t>
      </w:r>
      <w:r w:rsidR="004D72B2" w:rsidRPr="00A8497D">
        <w:rPr>
          <w:sz w:val="22"/>
          <w:szCs w:val="22"/>
        </w:rPr>
        <w:t xml:space="preserve"> </w:t>
      </w:r>
    </w:p>
    <w:p w14:paraId="2CFE85F7" w14:textId="77777777" w:rsidR="00F86979" w:rsidRPr="00A8497D" w:rsidRDefault="00F86979" w:rsidP="00F86979">
      <w:pPr>
        <w:spacing w:after="120"/>
        <w:ind w:left="1440" w:hanging="900"/>
        <w:jc w:val="both"/>
        <w:rPr>
          <w:sz w:val="22"/>
          <w:szCs w:val="22"/>
        </w:rPr>
      </w:pPr>
    </w:p>
    <w:p w14:paraId="5A912F21" w14:textId="77777777" w:rsidR="004D72B2" w:rsidRPr="00A8497D" w:rsidRDefault="006329F2" w:rsidP="005845B7">
      <w:pPr>
        <w:pStyle w:val="BodyTextIndent"/>
        <w:ind w:left="540" w:hanging="540"/>
        <w:rPr>
          <w:sz w:val="22"/>
          <w:szCs w:val="22"/>
        </w:rPr>
      </w:pPr>
      <w:r>
        <w:rPr>
          <w:sz w:val="22"/>
          <w:szCs w:val="22"/>
        </w:rPr>
        <w:t>10</w:t>
      </w:r>
      <w:r w:rsidR="006A5BED" w:rsidRPr="00A8497D">
        <w:rPr>
          <w:sz w:val="22"/>
          <w:szCs w:val="22"/>
        </w:rPr>
        <w:t>.</w:t>
      </w:r>
      <w:r w:rsidR="006A5BED" w:rsidRPr="00A8497D">
        <w:rPr>
          <w:sz w:val="22"/>
          <w:szCs w:val="22"/>
        </w:rPr>
        <w:tab/>
      </w:r>
      <w:r w:rsidR="004D72B2" w:rsidRPr="00714683">
        <w:rPr>
          <w:b/>
          <w:bCs/>
          <w:sz w:val="22"/>
          <w:szCs w:val="22"/>
        </w:rPr>
        <w:t>Insurance:</w:t>
      </w:r>
      <w:r w:rsidR="004D72B2" w:rsidRPr="00A8497D">
        <w:rPr>
          <w:sz w:val="22"/>
          <w:szCs w:val="22"/>
        </w:rPr>
        <w:t xml:space="preserve">  </w:t>
      </w:r>
    </w:p>
    <w:p w14:paraId="0EC9F1B6" w14:textId="3B6611CC" w:rsidR="00196DE0" w:rsidRDefault="00196DE0" w:rsidP="00714683">
      <w:pPr>
        <w:spacing w:after="120"/>
        <w:ind w:left="540"/>
        <w:jc w:val="both"/>
        <w:rPr>
          <w:sz w:val="22"/>
          <w:szCs w:val="22"/>
        </w:rPr>
      </w:pPr>
      <w:r w:rsidRPr="00196DE0">
        <w:rPr>
          <w:sz w:val="22"/>
          <w:szCs w:val="22"/>
        </w:rPr>
        <w:t>Study Site represents and warrants that it has a sufficient general and professional liability insurance program, to fully cover its and the Participating Investigator’s responsibilities within this Agreement.  The Parties agree that such insurance coverage is not less than $</w:t>
      </w:r>
      <w:r w:rsidR="00AA3507">
        <w:rPr>
          <w:sz w:val="22"/>
          <w:szCs w:val="22"/>
        </w:rPr>
        <w:t>3</w:t>
      </w:r>
      <w:r w:rsidRPr="00196DE0">
        <w:rPr>
          <w:sz w:val="22"/>
          <w:szCs w:val="22"/>
        </w:rPr>
        <w:t>,000,000 per occurrence, $</w:t>
      </w:r>
      <w:r w:rsidR="00AA3507">
        <w:rPr>
          <w:sz w:val="22"/>
          <w:szCs w:val="22"/>
        </w:rPr>
        <w:t>5</w:t>
      </w:r>
      <w:r w:rsidRPr="00196DE0">
        <w:rPr>
          <w:sz w:val="22"/>
          <w:szCs w:val="22"/>
        </w:rPr>
        <w:t>,000,000 annual aggregate for each of general and professional liability.  Study Site agrees to provide Duke with evidence of the amounts of such coverage upon request.  If Study Site’s insurance coverage is reduced below the aforementioned limits or canceled during the Study, Study Site shall promptly notify Duke in writing, pursuant to Section 2</w:t>
      </w:r>
      <w:r w:rsidR="00F2346B">
        <w:rPr>
          <w:sz w:val="22"/>
          <w:szCs w:val="22"/>
        </w:rPr>
        <w:t>6</w:t>
      </w:r>
      <w:r w:rsidRPr="00196DE0">
        <w:rPr>
          <w:sz w:val="22"/>
          <w:szCs w:val="22"/>
        </w:rPr>
        <w:t xml:space="preserve"> (Notices) of this Agreement. </w:t>
      </w:r>
    </w:p>
    <w:p w14:paraId="55C59A5F" w14:textId="77777777" w:rsidR="00F86979" w:rsidRPr="00196DE0" w:rsidRDefault="00F86979" w:rsidP="00714683">
      <w:pPr>
        <w:spacing w:after="120"/>
        <w:ind w:left="540"/>
        <w:jc w:val="both"/>
        <w:rPr>
          <w:sz w:val="22"/>
          <w:szCs w:val="22"/>
        </w:rPr>
      </w:pPr>
    </w:p>
    <w:p w14:paraId="744A9C18" w14:textId="77777777" w:rsidR="004D72B2" w:rsidRPr="00714683" w:rsidRDefault="006A5BED" w:rsidP="00714683">
      <w:pPr>
        <w:spacing w:after="120"/>
        <w:ind w:left="540" w:hanging="540"/>
        <w:jc w:val="both"/>
        <w:rPr>
          <w:b/>
          <w:bCs/>
          <w:sz w:val="22"/>
          <w:szCs w:val="22"/>
        </w:rPr>
      </w:pPr>
      <w:r w:rsidRPr="00A8497D">
        <w:rPr>
          <w:sz w:val="22"/>
          <w:szCs w:val="22"/>
        </w:rPr>
        <w:t>1</w:t>
      </w:r>
      <w:r w:rsidR="006329F2">
        <w:rPr>
          <w:sz w:val="22"/>
          <w:szCs w:val="22"/>
        </w:rPr>
        <w:t>1</w:t>
      </w:r>
      <w:r w:rsidRPr="00A8497D">
        <w:rPr>
          <w:sz w:val="22"/>
          <w:szCs w:val="22"/>
        </w:rPr>
        <w:t>.</w:t>
      </w:r>
      <w:r w:rsidRPr="00A8497D">
        <w:rPr>
          <w:sz w:val="22"/>
          <w:szCs w:val="22"/>
        </w:rPr>
        <w:tab/>
      </w:r>
      <w:r w:rsidR="004D72B2" w:rsidRPr="00714683">
        <w:rPr>
          <w:b/>
          <w:bCs/>
          <w:sz w:val="22"/>
          <w:szCs w:val="22"/>
        </w:rPr>
        <w:t>Warrant</w:t>
      </w:r>
      <w:r w:rsidR="00B31203" w:rsidRPr="00714683">
        <w:rPr>
          <w:b/>
          <w:bCs/>
          <w:sz w:val="22"/>
          <w:szCs w:val="22"/>
        </w:rPr>
        <w:t>ies and Applicable</w:t>
      </w:r>
      <w:r w:rsidR="004D72B2" w:rsidRPr="00714683">
        <w:rPr>
          <w:b/>
          <w:bCs/>
          <w:sz w:val="22"/>
          <w:szCs w:val="22"/>
        </w:rPr>
        <w:t xml:space="preserve"> Disclaimer</w:t>
      </w:r>
      <w:r w:rsidR="00B31203" w:rsidRPr="00714683">
        <w:rPr>
          <w:b/>
          <w:bCs/>
          <w:sz w:val="22"/>
          <w:szCs w:val="22"/>
        </w:rPr>
        <w:t>s</w:t>
      </w:r>
      <w:r w:rsidR="004D72B2" w:rsidRPr="00714683">
        <w:rPr>
          <w:b/>
          <w:bCs/>
          <w:sz w:val="22"/>
          <w:szCs w:val="22"/>
        </w:rPr>
        <w:t xml:space="preserve">: </w:t>
      </w:r>
    </w:p>
    <w:p w14:paraId="6D5341C6" w14:textId="77777777" w:rsidR="004D72B2" w:rsidRDefault="003D6645" w:rsidP="00714683">
      <w:pPr>
        <w:spacing w:after="240"/>
        <w:ind w:left="576"/>
        <w:jc w:val="both"/>
        <w:rPr>
          <w:sz w:val="22"/>
          <w:szCs w:val="22"/>
        </w:rPr>
      </w:pPr>
      <w:r>
        <w:rPr>
          <w:sz w:val="22"/>
          <w:szCs w:val="22"/>
        </w:rPr>
        <w:lastRenderedPageBreak/>
        <w:t>Study Site</w:t>
      </w:r>
      <w:r w:rsidR="004D72B2" w:rsidRPr="00A8497D">
        <w:rPr>
          <w:sz w:val="22"/>
          <w:szCs w:val="22"/>
        </w:rPr>
        <w:t xml:space="preserve"> understands and agrees that any Study </w:t>
      </w:r>
      <w:r w:rsidR="007121C5" w:rsidRPr="00A8497D">
        <w:rPr>
          <w:sz w:val="22"/>
          <w:szCs w:val="22"/>
        </w:rPr>
        <w:t xml:space="preserve">Drug </w:t>
      </w:r>
      <w:r w:rsidR="004D72B2" w:rsidRPr="00A8497D">
        <w:rPr>
          <w:sz w:val="22"/>
          <w:szCs w:val="22"/>
        </w:rPr>
        <w:t xml:space="preserve">to be investigated is experimental in nature and that no warranty, either express or implied, is made by Sponsor or Duke regarding the Study </w:t>
      </w:r>
      <w:r w:rsidR="007121C5" w:rsidRPr="00A8497D">
        <w:rPr>
          <w:sz w:val="22"/>
          <w:szCs w:val="22"/>
        </w:rPr>
        <w:t>Drug</w:t>
      </w:r>
      <w:r w:rsidR="004D72B2" w:rsidRPr="00A8497D">
        <w:rPr>
          <w:sz w:val="22"/>
          <w:szCs w:val="22"/>
        </w:rPr>
        <w:t xml:space="preserve">.  </w:t>
      </w:r>
    </w:p>
    <w:p w14:paraId="2E0F28EA" w14:textId="18C0117F" w:rsidR="00F2346B" w:rsidRDefault="00B31203" w:rsidP="00714683">
      <w:pPr>
        <w:spacing w:after="120"/>
        <w:ind w:left="540"/>
        <w:jc w:val="both"/>
        <w:rPr>
          <w:sz w:val="22"/>
          <w:szCs w:val="22"/>
        </w:rPr>
      </w:pPr>
      <w:r>
        <w:rPr>
          <w:sz w:val="22"/>
          <w:szCs w:val="22"/>
        </w:rPr>
        <w:t>Study Site</w:t>
      </w:r>
      <w:r w:rsidRPr="00B31203">
        <w:rPr>
          <w:sz w:val="22"/>
          <w:szCs w:val="22"/>
        </w:rPr>
        <w:t xml:space="preserve"> warrants to the best of its knowledge that </w:t>
      </w:r>
      <w:r>
        <w:rPr>
          <w:sz w:val="22"/>
          <w:szCs w:val="22"/>
        </w:rPr>
        <w:t>Study Site’s</w:t>
      </w:r>
      <w:r w:rsidRPr="00B31203">
        <w:rPr>
          <w:sz w:val="22"/>
          <w:szCs w:val="22"/>
        </w:rPr>
        <w:t xml:space="preserve"> </w:t>
      </w:r>
      <w:r>
        <w:rPr>
          <w:sz w:val="22"/>
          <w:szCs w:val="22"/>
        </w:rPr>
        <w:t>performance of the Study does not infringe</w:t>
      </w:r>
      <w:r w:rsidRPr="00B31203">
        <w:rPr>
          <w:sz w:val="22"/>
          <w:szCs w:val="22"/>
        </w:rPr>
        <w:t xml:space="preserve"> rights of </w:t>
      </w:r>
      <w:r>
        <w:rPr>
          <w:sz w:val="22"/>
          <w:szCs w:val="22"/>
        </w:rPr>
        <w:t>any third party</w:t>
      </w:r>
      <w:r w:rsidRPr="00B31203">
        <w:rPr>
          <w:sz w:val="22"/>
          <w:szCs w:val="22"/>
        </w:rPr>
        <w:t xml:space="preserve">, including all intangible rights. In the event </w:t>
      </w:r>
      <w:r>
        <w:rPr>
          <w:sz w:val="22"/>
          <w:szCs w:val="22"/>
        </w:rPr>
        <w:t>Study Site</w:t>
      </w:r>
      <w:r w:rsidRPr="00B31203">
        <w:rPr>
          <w:sz w:val="22"/>
          <w:szCs w:val="22"/>
        </w:rPr>
        <w:t xml:space="preserve"> wishes to use any </w:t>
      </w:r>
      <w:r>
        <w:rPr>
          <w:sz w:val="22"/>
          <w:szCs w:val="22"/>
        </w:rPr>
        <w:t>t</w:t>
      </w:r>
      <w:r w:rsidRPr="00B31203">
        <w:rPr>
          <w:sz w:val="22"/>
          <w:szCs w:val="22"/>
        </w:rPr>
        <w:t xml:space="preserve">hird </w:t>
      </w:r>
      <w:r>
        <w:rPr>
          <w:sz w:val="22"/>
          <w:szCs w:val="22"/>
        </w:rPr>
        <w:t>p</w:t>
      </w:r>
      <w:r w:rsidRPr="00B31203">
        <w:rPr>
          <w:sz w:val="22"/>
          <w:szCs w:val="22"/>
        </w:rPr>
        <w:t>arty</w:t>
      </w:r>
      <w:r>
        <w:rPr>
          <w:sz w:val="22"/>
          <w:szCs w:val="22"/>
        </w:rPr>
        <w:t>’s</w:t>
      </w:r>
      <w:r w:rsidRPr="00B31203">
        <w:rPr>
          <w:sz w:val="22"/>
          <w:szCs w:val="22"/>
        </w:rPr>
        <w:t xml:space="preserve"> intellectual property, </w:t>
      </w:r>
      <w:r>
        <w:rPr>
          <w:sz w:val="22"/>
          <w:szCs w:val="22"/>
        </w:rPr>
        <w:t>Study Site</w:t>
      </w:r>
      <w:r w:rsidRPr="00B31203">
        <w:rPr>
          <w:sz w:val="22"/>
          <w:szCs w:val="22"/>
        </w:rPr>
        <w:t xml:space="preserve"> is responsible for obtaining all necessary rights and licenses from any such </w:t>
      </w:r>
      <w:r>
        <w:rPr>
          <w:sz w:val="22"/>
          <w:szCs w:val="22"/>
        </w:rPr>
        <w:t>t</w:t>
      </w:r>
      <w:r w:rsidRPr="00B31203">
        <w:rPr>
          <w:sz w:val="22"/>
          <w:szCs w:val="22"/>
        </w:rPr>
        <w:t xml:space="preserve">hird </w:t>
      </w:r>
      <w:r>
        <w:rPr>
          <w:sz w:val="22"/>
          <w:szCs w:val="22"/>
        </w:rPr>
        <w:t>party</w:t>
      </w:r>
      <w:r w:rsidRPr="00B31203">
        <w:rPr>
          <w:sz w:val="22"/>
          <w:szCs w:val="22"/>
        </w:rPr>
        <w:t xml:space="preserve">. </w:t>
      </w:r>
    </w:p>
    <w:p w14:paraId="1B6BE698" w14:textId="77777777" w:rsidR="00F86979" w:rsidRDefault="00F86979" w:rsidP="00714683">
      <w:pPr>
        <w:spacing w:after="120"/>
        <w:ind w:left="540"/>
        <w:jc w:val="both"/>
        <w:rPr>
          <w:sz w:val="22"/>
          <w:szCs w:val="22"/>
        </w:rPr>
      </w:pPr>
    </w:p>
    <w:p w14:paraId="16A166B6" w14:textId="77777777" w:rsidR="004D72B2" w:rsidRDefault="006A5BED" w:rsidP="00F2346B">
      <w:pPr>
        <w:spacing w:after="120"/>
        <w:rPr>
          <w:sz w:val="22"/>
          <w:szCs w:val="22"/>
        </w:rPr>
      </w:pPr>
      <w:r w:rsidRPr="00A8497D">
        <w:rPr>
          <w:sz w:val="22"/>
          <w:szCs w:val="22"/>
        </w:rPr>
        <w:t>1</w:t>
      </w:r>
      <w:r w:rsidR="006329F2">
        <w:rPr>
          <w:sz w:val="22"/>
          <w:szCs w:val="22"/>
        </w:rPr>
        <w:t>2</w:t>
      </w:r>
      <w:r w:rsidRPr="00A8497D">
        <w:rPr>
          <w:sz w:val="22"/>
          <w:szCs w:val="22"/>
        </w:rPr>
        <w:t>.</w:t>
      </w:r>
      <w:r w:rsidR="00F2346B">
        <w:rPr>
          <w:sz w:val="22"/>
          <w:szCs w:val="22"/>
        </w:rPr>
        <w:t xml:space="preserve">     </w:t>
      </w:r>
      <w:r w:rsidR="004D72B2" w:rsidRPr="00714683">
        <w:rPr>
          <w:b/>
          <w:sz w:val="22"/>
          <w:szCs w:val="22"/>
        </w:rPr>
        <w:t>Debarment Certification</w:t>
      </w:r>
      <w:r w:rsidR="004D72B2" w:rsidRPr="00A8497D">
        <w:rPr>
          <w:sz w:val="22"/>
          <w:szCs w:val="22"/>
        </w:rPr>
        <w:t xml:space="preserve">:  </w:t>
      </w:r>
    </w:p>
    <w:p w14:paraId="075FBDFA" w14:textId="5EB2650A" w:rsidR="00866F30" w:rsidRDefault="00525216" w:rsidP="00053598">
      <w:pPr>
        <w:spacing w:after="120"/>
        <w:ind w:left="540" w:hanging="540"/>
        <w:rPr>
          <w:sz w:val="22"/>
          <w:szCs w:val="22"/>
        </w:rPr>
      </w:pPr>
      <w:r>
        <w:rPr>
          <w:sz w:val="22"/>
          <w:szCs w:val="22"/>
        </w:rPr>
        <w:tab/>
      </w:r>
      <w:r w:rsidR="003E59D8" w:rsidRPr="0034640D">
        <w:rPr>
          <w:sz w:val="22"/>
          <w:szCs w:val="22"/>
        </w:rPr>
        <w:t xml:space="preserve">The </w:t>
      </w:r>
      <w:r w:rsidR="003D6645">
        <w:rPr>
          <w:sz w:val="22"/>
          <w:szCs w:val="22"/>
        </w:rPr>
        <w:t>Study Site</w:t>
      </w:r>
      <w:r w:rsidR="003E59D8" w:rsidRPr="0034640D">
        <w:rPr>
          <w:sz w:val="22"/>
          <w:szCs w:val="22"/>
        </w:rPr>
        <w:t xml:space="preserve"> certifies that</w:t>
      </w:r>
      <w:r w:rsidR="00B001A6">
        <w:rPr>
          <w:sz w:val="22"/>
          <w:szCs w:val="22"/>
        </w:rPr>
        <w:t>:</w:t>
      </w:r>
      <w:r w:rsidR="003E59D8" w:rsidRPr="0034640D">
        <w:rPr>
          <w:sz w:val="22"/>
          <w:szCs w:val="22"/>
        </w:rPr>
        <w:t xml:space="preserve"> </w:t>
      </w:r>
    </w:p>
    <w:p w14:paraId="68C66D5A" w14:textId="49FDBC42" w:rsidR="00866F30" w:rsidRPr="00F47A94" w:rsidRDefault="003E59D8" w:rsidP="00866F30">
      <w:pPr>
        <w:spacing w:after="120"/>
        <w:ind w:left="720"/>
        <w:rPr>
          <w:sz w:val="22"/>
          <w:szCs w:val="22"/>
        </w:rPr>
      </w:pPr>
      <w:r w:rsidRPr="0034640D">
        <w:rPr>
          <w:sz w:val="22"/>
          <w:szCs w:val="22"/>
        </w:rPr>
        <w:t>(i) neither it nor any of its employee</w:t>
      </w:r>
      <w:r w:rsidRPr="00F47A94">
        <w:rPr>
          <w:sz w:val="22"/>
          <w:szCs w:val="22"/>
        </w:rPr>
        <w:t>s conducting research in connection with this Agreement, including the Participating Investigator, is presently</w:t>
      </w:r>
      <w:r w:rsidR="00F93860" w:rsidRPr="00F47A94">
        <w:rPr>
          <w:sz w:val="22"/>
          <w:szCs w:val="22"/>
        </w:rPr>
        <w:t>, and in the last five (5) years</w:t>
      </w:r>
      <w:r w:rsidRPr="00F47A94">
        <w:rPr>
          <w:sz w:val="22"/>
          <w:szCs w:val="22"/>
        </w:rPr>
        <w:t xml:space="preserve">: </w:t>
      </w:r>
    </w:p>
    <w:p w14:paraId="72B8210F" w14:textId="3DEB85E5" w:rsidR="00866F30" w:rsidRPr="00F47A94" w:rsidRDefault="003E59D8" w:rsidP="00866F30">
      <w:pPr>
        <w:spacing w:after="120"/>
        <w:ind w:left="1440"/>
        <w:rPr>
          <w:sz w:val="22"/>
          <w:szCs w:val="22"/>
        </w:rPr>
      </w:pPr>
      <w:r w:rsidRPr="00F47A94">
        <w:rPr>
          <w:sz w:val="22"/>
          <w:szCs w:val="22"/>
        </w:rPr>
        <w:t xml:space="preserve">(a) </w:t>
      </w:r>
      <w:r w:rsidR="00F93860" w:rsidRPr="00F47A94">
        <w:rPr>
          <w:sz w:val="22"/>
          <w:szCs w:val="22"/>
        </w:rPr>
        <w:t xml:space="preserve">been </w:t>
      </w:r>
      <w:r w:rsidRPr="00F47A94">
        <w:rPr>
          <w:sz w:val="22"/>
          <w:szCs w:val="22"/>
        </w:rPr>
        <w:t>debarred</w:t>
      </w:r>
      <w:r w:rsidR="003512A8" w:rsidRPr="00F47A94">
        <w:rPr>
          <w:sz w:val="22"/>
          <w:szCs w:val="22"/>
        </w:rPr>
        <w:t>, or received a warning or other regulatory letter alleging violations,</w:t>
      </w:r>
      <w:r w:rsidRPr="00F47A94">
        <w:rPr>
          <w:sz w:val="22"/>
          <w:szCs w:val="22"/>
        </w:rPr>
        <w:t xml:space="preserve"> pursuant to provisions of the Generic Drug Enforcement Act of 1992 (the “Act”) or any other applicable law, rule or regulation of any authority having jurisdiction over the Study; or </w:t>
      </w:r>
    </w:p>
    <w:p w14:paraId="524C8332" w14:textId="40937CD5" w:rsidR="00866F30" w:rsidRPr="00F47A94" w:rsidRDefault="003E59D8" w:rsidP="00866F30">
      <w:pPr>
        <w:spacing w:after="120"/>
        <w:ind w:left="1440"/>
        <w:rPr>
          <w:sz w:val="22"/>
          <w:szCs w:val="22"/>
        </w:rPr>
      </w:pPr>
      <w:r w:rsidRPr="00F47A94">
        <w:rPr>
          <w:sz w:val="22"/>
          <w:szCs w:val="22"/>
        </w:rPr>
        <w:t xml:space="preserve">(b) listed on the FDA debarment list found at http://www.fda.gov/ICECI/EnforcementActions/FDADebarmentList/default.htm, or the Office of Inspector General’s List of Excluded Individuals/Entities at </w:t>
      </w:r>
      <w:r w:rsidR="00F93860" w:rsidRPr="00F47A94">
        <w:rPr>
          <w:sz w:val="22"/>
          <w:szCs w:val="22"/>
        </w:rPr>
        <w:t>https://oig.hhs.gov/exclusions/exclusions_list.asp</w:t>
      </w:r>
      <w:r w:rsidRPr="00F47A94">
        <w:rPr>
          <w:sz w:val="22"/>
          <w:szCs w:val="22"/>
        </w:rPr>
        <w:t xml:space="preserve">, </w:t>
      </w:r>
    </w:p>
    <w:p w14:paraId="317AE6BB" w14:textId="77777777" w:rsidR="0001111A" w:rsidRDefault="003E59D8" w:rsidP="00866F30">
      <w:pPr>
        <w:spacing w:after="120"/>
        <w:ind w:left="540"/>
        <w:rPr>
          <w:sz w:val="22"/>
          <w:szCs w:val="22"/>
        </w:rPr>
      </w:pPr>
      <w:r w:rsidRPr="00F47A94">
        <w:rPr>
          <w:sz w:val="22"/>
          <w:szCs w:val="22"/>
        </w:rPr>
        <w:t>(ii) it will not use in any capacity, in connection with the work to be performed under this Agreement, any individual who has been</w:t>
      </w:r>
      <w:r w:rsidR="0001111A">
        <w:rPr>
          <w:sz w:val="22"/>
          <w:szCs w:val="22"/>
        </w:rPr>
        <w:t>:</w:t>
      </w:r>
    </w:p>
    <w:p w14:paraId="103E3677" w14:textId="5FD47263" w:rsidR="00866F30" w:rsidRPr="00F47A94" w:rsidRDefault="0001111A" w:rsidP="00720F81">
      <w:pPr>
        <w:spacing w:after="120"/>
        <w:ind w:left="1440"/>
        <w:rPr>
          <w:sz w:val="22"/>
          <w:szCs w:val="22"/>
        </w:rPr>
      </w:pPr>
      <w:r>
        <w:rPr>
          <w:sz w:val="22"/>
          <w:szCs w:val="22"/>
        </w:rPr>
        <w:t>(a)</w:t>
      </w:r>
      <w:r w:rsidR="003E59D8" w:rsidRPr="00F47A94">
        <w:rPr>
          <w:sz w:val="22"/>
          <w:szCs w:val="22"/>
        </w:rPr>
        <w:t xml:space="preserve"> debarred, excluded or disqualified by any regulatory agency</w:t>
      </w:r>
      <w:r w:rsidR="00B001A6">
        <w:rPr>
          <w:sz w:val="22"/>
          <w:szCs w:val="22"/>
        </w:rPr>
        <w:t>;</w:t>
      </w:r>
      <w:r w:rsidR="006A6DCC" w:rsidRPr="00F47A94">
        <w:rPr>
          <w:sz w:val="22"/>
          <w:szCs w:val="22"/>
        </w:rPr>
        <w:t xml:space="preserve"> </w:t>
      </w:r>
    </w:p>
    <w:p w14:paraId="778A2F63" w14:textId="558B3AD9" w:rsidR="00866F30" w:rsidRPr="00F47A94" w:rsidRDefault="006A6DCC" w:rsidP="00720F81">
      <w:pPr>
        <w:spacing w:after="120"/>
        <w:ind w:left="1440"/>
        <w:rPr>
          <w:sz w:val="22"/>
          <w:szCs w:val="22"/>
        </w:rPr>
      </w:pPr>
      <w:r w:rsidRPr="00F47A94">
        <w:rPr>
          <w:sz w:val="22"/>
          <w:szCs w:val="22"/>
        </w:rPr>
        <w:t>(</w:t>
      </w:r>
      <w:r w:rsidR="0001111A">
        <w:rPr>
          <w:sz w:val="22"/>
          <w:szCs w:val="22"/>
        </w:rPr>
        <w:t>b</w:t>
      </w:r>
      <w:r w:rsidRPr="00F47A94">
        <w:rPr>
          <w:sz w:val="22"/>
          <w:szCs w:val="22"/>
        </w:rPr>
        <w:t xml:space="preserve">) the subject of a disqualification proceeding nor has been disqualified as a clinical investigator pursuant to agency rules; </w:t>
      </w:r>
    </w:p>
    <w:p w14:paraId="053D3E5B" w14:textId="595D67AE" w:rsidR="00866F30" w:rsidRPr="00F47A94" w:rsidRDefault="006A6DCC" w:rsidP="00720F81">
      <w:pPr>
        <w:spacing w:after="120"/>
        <w:ind w:left="1440"/>
        <w:rPr>
          <w:sz w:val="22"/>
          <w:szCs w:val="22"/>
        </w:rPr>
      </w:pPr>
      <w:r w:rsidRPr="00F47A94">
        <w:rPr>
          <w:sz w:val="22"/>
          <w:szCs w:val="22"/>
        </w:rPr>
        <w:t>(</w:t>
      </w:r>
      <w:r w:rsidR="0001111A">
        <w:rPr>
          <w:sz w:val="22"/>
          <w:szCs w:val="22"/>
        </w:rPr>
        <w:t>c</w:t>
      </w:r>
      <w:r w:rsidRPr="00F47A94">
        <w:rPr>
          <w:sz w:val="22"/>
          <w:szCs w:val="22"/>
        </w:rPr>
        <w:t xml:space="preserve">) has been terminated from any investigation or research project by a sponsor for clinical or medical misconduct; or </w:t>
      </w:r>
    </w:p>
    <w:p w14:paraId="48EE1574" w14:textId="6F5F57AC" w:rsidR="006A6DCC" w:rsidRPr="00F47A94" w:rsidRDefault="006A6DCC" w:rsidP="00720F81">
      <w:pPr>
        <w:spacing w:after="120"/>
        <w:ind w:left="1440"/>
        <w:rPr>
          <w:sz w:val="22"/>
          <w:szCs w:val="22"/>
        </w:rPr>
      </w:pPr>
      <w:r w:rsidRPr="00F47A94">
        <w:rPr>
          <w:sz w:val="22"/>
          <w:szCs w:val="22"/>
        </w:rPr>
        <w:t>(</w:t>
      </w:r>
      <w:r w:rsidR="0001111A">
        <w:rPr>
          <w:sz w:val="22"/>
          <w:szCs w:val="22"/>
        </w:rPr>
        <w:t>d</w:t>
      </w:r>
      <w:r w:rsidRPr="00F47A94">
        <w:rPr>
          <w:sz w:val="22"/>
          <w:szCs w:val="22"/>
        </w:rPr>
        <w:t>) the subject of any litigation, arbitration, or mediation involving the practice of medicine, or any other proceedings by any board of medical examiners that has imposed any restriction or limitation on the practice of medicine by Study Site or such Study staff.</w:t>
      </w:r>
    </w:p>
    <w:p w14:paraId="2AE97052" w14:textId="37B35D0B" w:rsidR="00F93860" w:rsidRDefault="00F93860" w:rsidP="00720F81">
      <w:pPr>
        <w:spacing w:after="120"/>
        <w:ind w:left="1440"/>
        <w:rPr>
          <w:sz w:val="22"/>
          <w:szCs w:val="22"/>
        </w:rPr>
      </w:pPr>
      <w:r w:rsidRPr="00F47A94">
        <w:rPr>
          <w:sz w:val="22"/>
          <w:szCs w:val="22"/>
        </w:rPr>
        <w:t>(</w:t>
      </w:r>
      <w:r w:rsidR="0001111A">
        <w:rPr>
          <w:sz w:val="22"/>
          <w:szCs w:val="22"/>
        </w:rPr>
        <w:t>e</w:t>
      </w:r>
      <w:r w:rsidRPr="00F47A94">
        <w:rPr>
          <w:sz w:val="22"/>
          <w:szCs w:val="22"/>
        </w:rPr>
        <w:t>) has been excluded from participation in any government healthcare program, debarred from or under any other federal program, convicted of any offense defined in 42 U.S.C. Section 1320a-7, otherwise deemed ineligible for participation in healthcare programs, nor is aware of any pending actions that would give rise to any such ineligibility</w:t>
      </w:r>
    </w:p>
    <w:p w14:paraId="70B9EBF6" w14:textId="77777777" w:rsidR="00827573" w:rsidRDefault="003E59D8" w:rsidP="00114B2A">
      <w:pPr>
        <w:spacing w:after="120"/>
        <w:ind w:left="540" w:hanging="540"/>
        <w:jc w:val="both"/>
        <w:rPr>
          <w:sz w:val="22"/>
          <w:szCs w:val="22"/>
        </w:rPr>
      </w:pPr>
      <w:r w:rsidRPr="0034640D">
        <w:rPr>
          <w:sz w:val="22"/>
          <w:szCs w:val="22"/>
        </w:rPr>
        <w:t xml:space="preserve"> </w:t>
      </w:r>
      <w:r w:rsidR="00477FCD">
        <w:rPr>
          <w:sz w:val="22"/>
          <w:szCs w:val="22"/>
        </w:rPr>
        <w:tab/>
      </w:r>
      <w:r w:rsidRPr="0034640D">
        <w:rPr>
          <w:sz w:val="22"/>
          <w:szCs w:val="22"/>
        </w:rPr>
        <w:t xml:space="preserve">If at any time after execution of this Agreement, the </w:t>
      </w:r>
      <w:r w:rsidR="003D6645">
        <w:rPr>
          <w:sz w:val="22"/>
          <w:szCs w:val="22"/>
        </w:rPr>
        <w:t>Study Site</w:t>
      </w:r>
      <w:r w:rsidRPr="0034640D">
        <w:rPr>
          <w:sz w:val="22"/>
          <w:szCs w:val="22"/>
        </w:rPr>
        <w:t xml:space="preserve">, </w:t>
      </w:r>
      <w:r>
        <w:rPr>
          <w:sz w:val="22"/>
          <w:szCs w:val="22"/>
        </w:rPr>
        <w:t xml:space="preserve">the Participating </w:t>
      </w:r>
      <w:r w:rsidRPr="0034640D">
        <w:rPr>
          <w:sz w:val="22"/>
          <w:szCs w:val="22"/>
        </w:rPr>
        <w:t>Investigator or any other Study st</w:t>
      </w:r>
      <w:r>
        <w:rPr>
          <w:sz w:val="22"/>
          <w:szCs w:val="22"/>
        </w:rPr>
        <w:t xml:space="preserve">aff </w:t>
      </w:r>
      <w:r w:rsidRPr="0034640D">
        <w:rPr>
          <w:sz w:val="22"/>
          <w:szCs w:val="22"/>
        </w:rPr>
        <w:t xml:space="preserve">is debarred, excluded or disqualified or receives a notice of initiation of disqualification, the </w:t>
      </w:r>
      <w:r w:rsidR="003D6645">
        <w:rPr>
          <w:sz w:val="22"/>
          <w:szCs w:val="22"/>
        </w:rPr>
        <w:t>Study Site</w:t>
      </w:r>
      <w:r w:rsidRPr="0034640D">
        <w:rPr>
          <w:sz w:val="22"/>
          <w:szCs w:val="22"/>
        </w:rPr>
        <w:t xml:space="preserve"> will promptly notify Duke</w:t>
      </w:r>
      <w:r w:rsidR="00943766">
        <w:rPr>
          <w:sz w:val="22"/>
          <w:szCs w:val="22"/>
        </w:rPr>
        <w:t xml:space="preserve"> in writing,</w:t>
      </w:r>
      <w:r w:rsidR="00EE49FA">
        <w:rPr>
          <w:sz w:val="22"/>
          <w:szCs w:val="22"/>
        </w:rPr>
        <w:t xml:space="preserve"> pursuant to Section 2</w:t>
      </w:r>
      <w:r w:rsidR="00F2346B">
        <w:rPr>
          <w:sz w:val="22"/>
          <w:szCs w:val="22"/>
        </w:rPr>
        <w:t>6</w:t>
      </w:r>
      <w:r w:rsidR="00943766">
        <w:rPr>
          <w:sz w:val="22"/>
          <w:szCs w:val="22"/>
        </w:rPr>
        <w:t xml:space="preserve"> (Notices) of this Agreement</w:t>
      </w:r>
      <w:r w:rsidRPr="0034640D">
        <w:rPr>
          <w:sz w:val="22"/>
          <w:szCs w:val="22"/>
        </w:rPr>
        <w:t>.</w:t>
      </w:r>
    </w:p>
    <w:p w14:paraId="279E40FE" w14:textId="77777777" w:rsidR="001A07CE" w:rsidRDefault="001A07CE" w:rsidP="00F86979">
      <w:pPr>
        <w:spacing w:after="120"/>
        <w:rPr>
          <w:sz w:val="22"/>
          <w:szCs w:val="22"/>
        </w:rPr>
      </w:pPr>
    </w:p>
    <w:p w14:paraId="7D30173A" w14:textId="77777777" w:rsidR="001A07CE" w:rsidRDefault="006A5BED" w:rsidP="001A07CE">
      <w:pPr>
        <w:spacing w:after="120"/>
        <w:ind w:left="540" w:hanging="540"/>
        <w:rPr>
          <w:sz w:val="22"/>
          <w:szCs w:val="22"/>
        </w:rPr>
      </w:pPr>
      <w:r w:rsidRPr="00A8497D">
        <w:rPr>
          <w:sz w:val="22"/>
          <w:szCs w:val="22"/>
        </w:rPr>
        <w:t>1</w:t>
      </w:r>
      <w:r w:rsidR="00F2346B">
        <w:rPr>
          <w:sz w:val="22"/>
          <w:szCs w:val="22"/>
        </w:rPr>
        <w:t>3</w:t>
      </w:r>
      <w:r w:rsidRPr="00A8497D">
        <w:rPr>
          <w:sz w:val="22"/>
          <w:szCs w:val="22"/>
        </w:rPr>
        <w:t>.</w:t>
      </w:r>
      <w:r w:rsidRPr="00A8497D">
        <w:rPr>
          <w:sz w:val="22"/>
          <w:szCs w:val="22"/>
        </w:rPr>
        <w:tab/>
      </w:r>
      <w:r w:rsidR="004D72B2" w:rsidRPr="00114B2A">
        <w:rPr>
          <w:b/>
          <w:sz w:val="22"/>
          <w:szCs w:val="22"/>
        </w:rPr>
        <w:t>Intellectual Property</w:t>
      </w:r>
      <w:r w:rsidR="004D72B2" w:rsidRPr="00A8497D">
        <w:rPr>
          <w:sz w:val="22"/>
          <w:szCs w:val="22"/>
        </w:rPr>
        <w:t xml:space="preserve">:  </w:t>
      </w:r>
    </w:p>
    <w:p w14:paraId="38F80CCC" w14:textId="77777777" w:rsidR="00995301" w:rsidRDefault="001A07CE" w:rsidP="00714683">
      <w:pPr>
        <w:spacing w:after="120"/>
        <w:ind w:left="540"/>
        <w:jc w:val="both"/>
        <w:rPr>
          <w:sz w:val="22"/>
          <w:szCs w:val="22"/>
        </w:rPr>
      </w:pPr>
      <w:bookmarkStart w:id="34" w:name="_Hlk157412655"/>
      <w:r w:rsidRPr="00A8497D">
        <w:rPr>
          <w:sz w:val="22"/>
          <w:szCs w:val="22"/>
        </w:rPr>
        <w:t xml:space="preserve">It is recognized and understood that certain pre-existing inventions and technologies are the separate property of Sponsor, Duke or </w:t>
      </w:r>
      <w:r>
        <w:rPr>
          <w:sz w:val="22"/>
          <w:szCs w:val="22"/>
        </w:rPr>
        <w:t>Study Site</w:t>
      </w:r>
      <w:r w:rsidRPr="00A8497D">
        <w:rPr>
          <w:sz w:val="22"/>
          <w:szCs w:val="22"/>
        </w:rPr>
        <w:t xml:space="preserve"> and are not affected by this Agreement, and no Party shall have any claims to or rights in such separate inventions and technologies.  </w:t>
      </w:r>
    </w:p>
    <w:p w14:paraId="564213C7" w14:textId="10345FF0" w:rsidR="00F9318F" w:rsidRDefault="0005235A" w:rsidP="0005235A">
      <w:pPr>
        <w:spacing w:after="120"/>
        <w:ind w:left="540"/>
        <w:jc w:val="both"/>
        <w:rPr>
          <w:sz w:val="22"/>
          <w:szCs w:val="22"/>
        </w:rPr>
      </w:pPr>
      <w:r w:rsidRPr="0005235A">
        <w:rPr>
          <w:b/>
          <w:sz w:val="22"/>
          <w:szCs w:val="22"/>
        </w:rPr>
        <w:t>Ownership Rights</w:t>
      </w:r>
      <w:r w:rsidRPr="0005235A">
        <w:rPr>
          <w:sz w:val="22"/>
          <w:szCs w:val="22"/>
        </w:rPr>
        <w:t xml:space="preserve">.  In return for the consideration given to the </w:t>
      </w:r>
      <w:r>
        <w:rPr>
          <w:sz w:val="22"/>
          <w:szCs w:val="22"/>
        </w:rPr>
        <w:t>Study Site</w:t>
      </w:r>
      <w:r w:rsidRPr="0005235A">
        <w:rPr>
          <w:sz w:val="22"/>
          <w:szCs w:val="22"/>
        </w:rPr>
        <w:t xml:space="preserve"> hereunder, Sponsor shall be the sole and exclusive owner of all right, title and interest in and to: (a) any inventions, </w:t>
      </w:r>
      <w:r w:rsidRPr="0005235A">
        <w:rPr>
          <w:sz w:val="22"/>
          <w:szCs w:val="22"/>
        </w:rPr>
        <w:lastRenderedPageBreak/>
        <w:t xml:space="preserve">technologies, know-how, ideas, processes, techniques, algorithms, discoveries, improvements, biologics, pharmaceuticals, products, concepts, designs, prototypes, samples, models, technical information, materials, drawings, trade secrets and specifications that </w:t>
      </w:r>
      <w:r w:rsidR="00596A35">
        <w:rPr>
          <w:sz w:val="22"/>
          <w:szCs w:val="22"/>
        </w:rPr>
        <w:t xml:space="preserve">(i) </w:t>
      </w:r>
      <w:r w:rsidRPr="0005235A">
        <w:rPr>
          <w:sz w:val="22"/>
          <w:szCs w:val="22"/>
        </w:rPr>
        <w:t xml:space="preserve">are conceived, by </w:t>
      </w:r>
      <w:r w:rsidR="00F9318F">
        <w:rPr>
          <w:sz w:val="22"/>
          <w:szCs w:val="22"/>
        </w:rPr>
        <w:t>Study Site</w:t>
      </w:r>
      <w:r w:rsidR="00F9318F" w:rsidRPr="0005235A">
        <w:rPr>
          <w:sz w:val="22"/>
          <w:szCs w:val="22"/>
        </w:rPr>
        <w:t xml:space="preserve"> </w:t>
      </w:r>
      <w:r w:rsidRPr="0005235A">
        <w:rPr>
          <w:sz w:val="22"/>
          <w:szCs w:val="22"/>
        </w:rPr>
        <w:t xml:space="preserve">or </w:t>
      </w:r>
      <w:r w:rsidR="00F9318F">
        <w:rPr>
          <w:sz w:val="22"/>
          <w:szCs w:val="22"/>
        </w:rPr>
        <w:t>Study Site p</w:t>
      </w:r>
      <w:r w:rsidRPr="0005235A">
        <w:rPr>
          <w:sz w:val="22"/>
          <w:szCs w:val="22"/>
        </w:rPr>
        <w:t xml:space="preserve">ersonnel (either solely or jointly with employees and/or agents of Sponsor or </w:t>
      </w:r>
      <w:r w:rsidR="00F9318F">
        <w:rPr>
          <w:sz w:val="22"/>
          <w:szCs w:val="22"/>
        </w:rPr>
        <w:t>A</w:t>
      </w:r>
      <w:r w:rsidRPr="0005235A">
        <w:rPr>
          <w:sz w:val="22"/>
          <w:szCs w:val="22"/>
        </w:rPr>
        <w:t xml:space="preserve">ffiliates of Sponsor) arise from </w:t>
      </w:r>
      <w:r w:rsidR="00596A35">
        <w:rPr>
          <w:sz w:val="22"/>
          <w:szCs w:val="22"/>
        </w:rPr>
        <w:t>the</w:t>
      </w:r>
      <w:r w:rsidR="00596A35" w:rsidRPr="0005235A">
        <w:rPr>
          <w:sz w:val="22"/>
          <w:szCs w:val="22"/>
        </w:rPr>
        <w:t xml:space="preserve"> </w:t>
      </w:r>
      <w:r w:rsidRPr="0005235A">
        <w:rPr>
          <w:sz w:val="22"/>
          <w:szCs w:val="22"/>
        </w:rPr>
        <w:t xml:space="preserve">Study </w:t>
      </w:r>
      <w:r w:rsidR="00596A35">
        <w:rPr>
          <w:sz w:val="22"/>
          <w:szCs w:val="22"/>
        </w:rPr>
        <w:t xml:space="preserve">and represent </w:t>
      </w:r>
      <w:r w:rsidR="00596A35" w:rsidRPr="00C7341D">
        <w:rPr>
          <w:sz w:val="22"/>
          <w:szCs w:val="22"/>
        </w:rPr>
        <w:t xml:space="preserve">a reduction to practice of Sponsor’s documented prior conception </w:t>
      </w:r>
      <w:r w:rsidRPr="0005235A">
        <w:rPr>
          <w:sz w:val="22"/>
          <w:szCs w:val="22"/>
        </w:rPr>
        <w:t xml:space="preserve">or </w:t>
      </w:r>
      <w:r w:rsidR="00596A35">
        <w:rPr>
          <w:sz w:val="22"/>
          <w:szCs w:val="22"/>
        </w:rPr>
        <w:t xml:space="preserve">(ii) </w:t>
      </w:r>
      <w:r w:rsidRPr="0005235A">
        <w:rPr>
          <w:sz w:val="22"/>
          <w:szCs w:val="22"/>
        </w:rPr>
        <w:t>otherwise contain, incorporate or relate to the Study Drug or Confidential Information (collectively, “</w:t>
      </w:r>
      <w:r w:rsidRPr="00794688">
        <w:rPr>
          <w:sz w:val="22"/>
          <w:szCs w:val="22"/>
        </w:rPr>
        <w:t>Inventions</w:t>
      </w:r>
      <w:r w:rsidRPr="0005235A">
        <w:rPr>
          <w:sz w:val="22"/>
          <w:szCs w:val="22"/>
        </w:rPr>
        <w:t xml:space="preserve">”); and (b) Study </w:t>
      </w:r>
      <w:r w:rsidR="00F9318F">
        <w:rPr>
          <w:sz w:val="22"/>
          <w:szCs w:val="22"/>
        </w:rPr>
        <w:t>d</w:t>
      </w:r>
      <w:r w:rsidRPr="0005235A">
        <w:rPr>
          <w:sz w:val="22"/>
          <w:szCs w:val="22"/>
        </w:rPr>
        <w:t xml:space="preserve">ata.  </w:t>
      </w:r>
    </w:p>
    <w:p w14:paraId="3807DCD6" w14:textId="77777777" w:rsidR="00F9318F" w:rsidRDefault="00F9318F" w:rsidP="0005235A">
      <w:pPr>
        <w:spacing w:after="120"/>
        <w:ind w:left="540"/>
        <w:jc w:val="both"/>
        <w:rPr>
          <w:sz w:val="22"/>
          <w:szCs w:val="22"/>
        </w:rPr>
      </w:pPr>
      <w:r>
        <w:rPr>
          <w:sz w:val="22"/>
          <w:szCs w:val="22"/>
        </w:rPr>
        <w:t>Study Site</w:t>
      </w:r>
      <w:r w:rsidRPr="0005235A">
        <w:rPr>
          <w:sz w:val="22"/>
          <w:szCs w:val="22"/>
        </w:rPr>
        <w:t xml:space="preserve"> </w:t>
      </w:r>
      <w:r w:rsidR="0005235A" w:rsidRPr="0005235A">
        <w:rPr>
          <w:sz w:val="22"/>
          <w:szCs w:val="22"/>
        </w:rPr>
        <w:t>shall, and shall cause</w:t>
      </w:r>
      <w:r w:rsidRPr="00F9318F">
        <w:rPr>
          <w:sz w:val="22"/>
          <w:szCs w:val="22"/>
        </w:rPr>
        <w:t xml:space="preserve">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to fully and promptly disclose in writing to Sponsor any Inventions, and </w:t>
      </w:r>
      <w:r>
        <w:rPr>
          <w:sz w:val="22"/>
          <w:szCs w:val="22"/>
        </w:rPr>
        <w:t>Study Site</w:t>
      </w:r>
      <w:r w:rsidR="0005235A" w:rsidRPr="0005235A">
        <w:rPr>
          <w:sz w:val="22"/>
          <w:szCs w:val="22"/>
        </w:rPr>
        <w:t xml:space="preserve">, on behalf of itself and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hereby assigns to Sponsor: (i) all of its intellectual property and proprietary rights, title and interest in and to the Inventions and Study </w:t>
      </w:r>
      <w:r>
        <w:rPr>
          <w:sz w:val="22"/>
          <w:szCs w:val="22"/>
        </w:rPr>
        <w:t>d</w:t>
      </w:r>
      <w:r w:rsidR="0005235A" w:rsidRPr="0005235A">
        <w:rPr>
          <w:sz w:val="22"/>
          <w:szCs w:val="22"/>
        </w:rPr>
        <w:t xml:space="preserve">ata; and (ii) all rights of action and claims for damages and benefits arising due to past and present infringement of said rights. </w:t>
      </w:r>
    </w:p>
    <w:p w14:paraId="6D052109" w14:textId="75B28E8D" w:rsidR="0005235A" w:rsidRPr="0005235A" w:rsidRDefault="00F9318F" w:rsidP="0005235A">
      <w:pPr>
        <w:spacing w:after="120"/>
        <w:ind w:left="540"/>
        <w:jc w:val="both"/>
        <w:rPr>
          <w:sz w:val="22"/>
          <w:szCs w:val="22"/>
        </w:rPr>
      </w:pPr>
      <w:r>
        <w:rPr>
          <w:sz w:val="22"/>
          <w:szCs w:val="22"/>
        </w:rPr>
        <w:t>Study Site</w:t>
      </w:r>
      <w:r w:rsidRPr="0005235A">
        <w:rPr>
          <w:sz w:val="22"/>
          <w:szCs w:val="22"/>
        </w:rPr>
        <w:t xml:space="preserve"> </w:t>
      </w:r>
      <w:r w:rsidR="0005235A" w:rsidRPr="0005235A">
        <w:rPr>
          <w:sz w:val="22"/>
          <w:szCs w:val="22"/>
        </w:rPr>
        <w:t xml:space="preserve">shall execute such documents (and shall cause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to execute such documents) and shall take such other action (and shall cause </w:t>
      </w:r>
      <w:r>
        <w:rPr>
          <w:sz w:val="22"/>
          <w:szCs w:val="22"/>
        </w:rPr>
        <w:t>Study Site</w:t>
      </w:r>
      <w:r w:rsidRPr="0005235A">
        <w:rPr>
          <w:sz w:val="22"/>
          <w:szCs w:val="22"/>
        </w:rPr>
        <w:t xml:space="preserve"> </w:t>
      </w:r>
      <w:r>
        <w:rPr>
          <w:sz w:val="22"/>
          <w:szCs w:val="22"/>
        </w:rPr>
        <w:t>p</w:t>
      </w:r>
      <w:r w:rsidR="0005235A" w:rsidRPr="0005235A">
        <w:rPr>
          <w:sz w:val="22"/>
          <w:szCs w:val="22"/>
        </w:rPr>
        <w:t xml:space="preserve">ersonnel to take such other action), at Sponsor’s request and expense (which expense shall be the reasonable and actual documented expenses incurred), as may be reasonably necessary or appropriate to establish, register, record, perfect, preserve, or otherwise effectuate Sponsor’s ownership rights in and to the Inventions and Study </w:t>
      </w:r>
      <w:r>
        <w:rPr>
          <w:sz w:val="22"/>
          <w:szCs w:val="22"/>
        </w:rPr>
        <w:t>d</w:t>
      </w:r>
      <w:r w:rsidR="0005235A" w:rsidRPr="0005235A">
        <w:rPr>
          <w:sz w:val="22"/>
          <w:szCs w:val="22"/>
        </w:rPr>
        <w:t xml:space="preserve">ata throughout the world. </w:t>
      </w:r>
    </w:p>
    <w:p w14:paraId="2BC2EC5A" w14:textId="157A0434" w:rsidR="0005235A" w:rsidRDefault="0005235A" w:rsidP="00F86979">
      <w:pPr>
        <w:spacing w:after="120"/>
        <w:ind w:left="540"/>
        <w:jc w:val="both"/>
        <w:rPr>
          <w:sz w:val="22"/>
          <w:szCs w:val="22"/>
        </w:rPr>
      </w:pPr>
      <w:r w:rsidRPr="0005235A">
        <w:rPr>
          <w:b/>
          <w:sz w:val="22"/>
          <w:szCs w:val="22"/>
        </w:rPr>
        <w:t>License</w:t>
      </w:r>
      <w:r w:rsidRPr="0005235A">
        <w:rPr>
          <w:sz w:val="22"/>
          <w:szCs w:val="22"/>
        </w:rPr>
        <w:t xml:space="preserve">. Subject to the other provisions of this Agreement, </w:t>
      </w:r>
      <w:r>
        <w:rPr>
          <w:sz w:val="22"/>
          <w:szCs w:val="22"/>
        </w:rPr>
        <w:t>Study Site</w:t>
      </w:r>
      <w:r w:rsidRPr="0005235A">
        <w:rPr>
          <w:sz w:val="22"/>
          <w:szCs w:val="22"/>
        </w:rPr>
        <w:t xml:space="preserve"> and </w:t>
      </w:r>
      <w:r>
        <w:rPr>
          <w:sz w:val="22"/>
          <w:szCs w:val="22"/>
        </w:rPr>
        <w:t>Participating</w:t>
      </w:r>
      <w:r w:rsidRPr="0005235A">
        <w:rPr>
          <w:sz w:val="22"/>
          <w:szCs w:val="22"/>
        </w:rPr>
        <w:t xml:space="preserve"> Investigator shall have the right to use the </w:t>
      </w:r>
      <w:r>
        <w:rPr>
          <w:sz w:val="22"/>
          <w:szCs w:val="22"/>
        </w:rPr>
        <w:t>Study Site’s own S</w:t>
      </w:r>
      <w:r w:rsidRPr="0005235A">
        <w:rPr>
          <w:sz w:val="22"/>
          <w:szCs w:val="22"/>
        </w:rPr>
        <w:t xml:space="preserve">tudy </w:t>
      </w:r>
      <w:r>
        <w:rPr>
          <w:sz w:val="22"/>
          <w:szCs w:val="22"/>
        </w:rPr>
        <w:t>d</w:t>
      </w:r>
      <w:r w:rsidRPr="0005235A">
        <w:rPr>
          <w:sz w:val="22"/>
          <w:szCs w:val="22"/>
        </w:rPr>
        <w:t xml:space="preserve">ata for </w:t>
      </w:r>
      <w:r>
        <w:rPr>
          <w:sz w:val="22"/>
          <w:szCs w:val="22"/>
        </w:rPr>
        <w:t>its</w:t>
      </w:r>
      <w:r w:rsidRPr="0005235A">
        <w:rPr>
          <w:sz w:val="22"/>
          <w:szCs w:val="22"/>
        </w:rPr>
        <w:t xml:space="preserve"> own internal noncommercial research and teaching purposes, which shall include publication in accordance with </w:t>
      </w:r>
      <w:r>
        <w:rPr>
          <w:sz w:val="22"/>
          <w:szCs w:val="22"/>
        </w:rPr>
        <w:t>Section 14</w:t>
      </w:r>
      <w:r w:rsidRPr="0005235A">
        <w:rPr>
          <w:sz w:val="22"/>
          <w:szCs w:val="22"/>
        </w:rPr>
        <w:t xml:space="preserve"> but shall not, in any event, include performing activities for, with or on behalf of any for-profit entity.</w:t>
      </w:r>
      <w:bookmarkEnd w:id="34"/>
    </w:p>
    <w:p w14:paraId="608501D5" w14:textId="77777777" w:rsidR="00995301" w:rsidRPr="00A8497D" w:rsidRDefault="00995301" w:rsidP="001A07CE">
      <w:pPr>
        <w:spacing w:after="120"/>
        <w:ind w:left="540"/>
        <w:rPr>
          <w:sz w:val="22"/>
          <w:szCs w:val="22"/>
        </w:rPr>
      </w:pPr>
    </w:p>
    <w:p w14:paraId="69A43CE4" w14:textId="77777777" w:rsidR="004D72B2" w:rsidRPr="00A8497D" w:rsidRDefault="006A5BED" w:rsidP="002671F6">
      <w:pPr>
        <w:spacing w:after="120"/>
        <w:ind w:left="540" w:hanging="540"/>
        <w:rPr>
          <w:sz w:val="22"/>
          <w:szCs w:val="22"/>
        </w:rPr>
      </w:pPr>
      <w:r w:rsidRPr="00A8497D">
        <w:rPr>
          <w:sz w:val="22"/>
          <w:szCs w:val="22"/>
        </w:rPr>
        <w:t>1</w:t>
      </w:r>
      <w:r w:rsidR="00F2346B">
        <w:rPr>
          <w:sz w:val="22"/>
          <w:szCs w:val="22"/>
        </w:rPr>
        <w:t>4</w:t>
      </w:r>
      <w:r w:rsidRPr="00A8497D">
        <w:rPr>
          <w:sz w:val="22"/>
          <w:szCs w:val="22"/>
        </w:rPr>
        <w:t>.</w:t>
      </w:r>
      <w:r w:rsidRPr="00A8497D">
        <w:rPr>
          <w:sz w:val="22"/>
          <w:szCs w:val="22"/>
        </w:rPr>
        <w:tab/>
      </w:r>
      <w:bookmarkStart w:id="35" w:name="_Hlk157411541"/>
      <w:r w:rsidR="004D72B2" w:rsidRPr="00E815BB">
        <w:rPr>
          <w:b/>
          <w:sz w:val="22"/>
          <w:szCs w:val="22"/>
        </w:rPr>
        <w:t>Academic Publications:</w:t>
      </w:r>
      <w:r w:rsidR="004D72B2" w:rsidRPr="00A8497D">
        <w:rPr>
          <w:sz w:val="22"/>
          <w:szCs w:val="22"/>
        </w:rPr>
        <w:t xml:space="preserve"> </w:t>
      </w:r>
    </w:p>
    <w:p w14:paraId="20321711" w14:textId="33449CF2" w:rsidR="00DB6FC6" w:rsidRDefault="004A392A" w:rsidP="00DB6FC6">
      <w:pPr>
        <w:spacing w:after="120"/>
        <w:ind w:left="1440" w:hanging="1440"/>
        <w:jc w:val="both"/>
        <w:rPr>
          <w:sz w:val="22"/>
          <w:szCs w:val="22"/>
        </w:rPr>
      </w:pPr>
      <w:r w:rsidRPr="00A8497D">
        <w:rPr>
          <w:sz w:val="22"/>
          <w:szCs w:val="22"/>
        </w:rPr>
        <w:t xml:space="preserve">         1</w:t>
      </w:r>
      <w:r w:rsidR="00F2346B">
        <w:rPr>
          <w:sz w:val="22"/>
          <w:szCs w:val="22"/>
        </w:rPr>
        <w:t>4</w:t>
      </w:r>
      <w:r w:rsidRPr="00A8497D">
        <w:rPr>
          <w:sz w:val="22"/>
          <w:szCs w:val="22"/>
        </w:rPr>
        <w:t>.1</w:t>
      </w:r>
      <w:r w:rsidRPr="00A8497D">
        <w:rPr>
          <w:sz w:val="22"/>
          <w:szCs w:val="22"/>
        </w:rPr>
        <w:tab/>
      </w:r>
      <w:r w:rsidR="003D6645">
        <w:rPr>
          <w:sz w:val="22"/>
          <w:szCs w:val="22"/>
        </w:rPr>
        <w:t>Study Site</w:t>
      </w:r>
      <w:r w:rsidR="007A0638" w:rsidRPr="00A8497D">
        <w:rPr>
          <w:sz w:val="22"/>
          <w:szCs w:val="22"/>
        </w:rPr>
        <w:t xml:space="preserve"> acknowledges that the Study has been designed as a multicenter study and that the data generated from </w:t>
      </w:r>
      <w:r w:rsidR="003D6645">
        <w:rPr>
          <w:sz w:val="22"/>
          <w:szCs w:val="22"/>
        </w:rPr>
        <w:t>Study Site</w:t>
      </w:r>
      <w:r w:rsidR="007A0638" w:rsidRPr="00A8497D">
        <w:rPr>
          <w:sz w:val="22"/>
          <w:szCs w:val="22"/>
        </w:rPr>
        <w:t>’s evaluation may not be sufficient to draw meaningful conclusions.</w:t>
      </w:r>
      <w:r w:rsidR="007E6C07" w:rsidRPr="00A8497D">
        <w:rPr>
          <w:sz w:val="22"/>
          <w:szCs w:val="22"/>
        </w:rPr>
        <w:t xml:space="preserve"> </w:t>
      </w:r>
      <w:r w:rsidR="007A0638" w:rsidRPr="00A8497D">
        <w:rPr>
          <w:sz w:val="22"/>
          <w:szCs w:val="22"/>
        </w:rPr>
        <w:t xml:space="preserve"> </w:t>
      </w:r>
      <w:r w:rsidR="00FD77C9" w:rsidRPr="00A8497D">
        <w:rPr>
          <w:sz w:val="22"/>
          <w:szCs w:val="22"/>
        </w:rPr>
        <w:t xml:space="preserve">For these reasons, </w:t>
      </w:r>
      <w:r w:rsidR="00FD77C9">
        <w:rPr>
          <w:sz w:val="22"/>
          <w:szCs w:val="22"/>
        </w:rPr>
        <w:t>Study Site</w:t>
      </w:r>
      <w:r w:rsidR="00FD77C9" w:rsidRPr="00A8497D">
        <w:rPr>
          <w:sz w:val="22"/>
          <w:szCs w:val="22"/>
        </w:rPr>
        <w:t xml:space="preserve"> shall not first individually publish, present or otherwise publicly disclose the results of the Study, but rather shall participate in a joint, multicenter publication of the Study results coordinated by Duke. </w:t>
      </w:r>
      <w:r w:rsidR="00DB6FC6">
        <w:rPr>
          <w:sz w:val="22"/>
          <w:szCs w:val="22"/>
        </w:rPr>
        <w:t>Study Site</w:t>
      </w:r>
      <w:r w:rsidR="00DB6FC6" w:rsidRPr="002A7B85">
        <w:rPr>
          <w:sz w:val="22"/>
          <w:szCs w:val="22"/>
        </w:rPr>
        <w:t xml:space="preserve"> expressly acknowledges and agrees that the initial and sole right to make </w:t>
      </w:r>
      <w:r w:rsidR="00596A35">
        <w:rPr>
          <w:sz w:val="22"/>
          <w:szCs w:val="22"/>
        </w:rPr>
        <w:t>p</w:t>
      </w:r>
      <w:r w:rsidR="00DB6FC6" w:rsidRPr="002A7B85">
        <w:rPr>
          <w:sz w:val="22"/>
          <w:szCs w:val="22"/>
        </w:rPr>
        <w:t xml:space="preserve">ublications regarding the combined results of </w:t>
      </w:r>
      <w:r w:rsidR="00596A35">
        <w:rPr>
          <w:sz w:val="22"/>
          <w:szCs w:val="22"/>
        </w:rPr>
        <w:t>the</w:t>
      </w:r>
      <w:r w:rsidR="00DB6FC6" w:rsidRPr="002A7B85">
        <w:rPr>
          <w:sz w:val="22"/>
          <w:szCs w:val="22"/>
        </w:rPr>
        <w:t xml:space="preserve"> Study shall rest solely with Sponsor, and that </w:t>
      </w:r>
      <w:r w:rsidR="00DB6FC6">
        <w:rPr>
          <w:sz w:val="22"/>
          <w:szCs w:val="22"/>
        </w:rPr>
        <w:t>Study Site</w:t>
      </w:r>
      <w:r w:rsidR="00DB6FC6" w:rsidRPr="00A422C3">
        <w:rPr>
          <w:sz w:val="22"/>
          <w:szCs w:val="22"/>
        </w:rPr>
        <w:t xml:space="preserve"> </w:t>
      </w:r>
      <w:r w:rsidR="00DB6FC6" w:rsidRPr="002A7B85">
        <w:rPr>
          <w:sz w:val="22"/>
          <w:szCs w:val="22"/>
        </w:rPr>
        <w:t xml:space="preserve">and </w:t>
      </w:r>
      <w:r w:rsidR="00DB6FC6">
        <w:rPr>
          <w:sz w:val="22"/>
          <w:szCs w:val="22"/>
        </w:rPr>
        <w:t>Study p</w:t>
      </w:r>
      <w:r w:rsidR="00DB6FC6" w:rsidRPr="002A7B85">
        <w:rPr>
          <w:sz w:val="22"/>
          <w:szCs w:val="22"/>
        </w:rPr>
        <w:t xml:space="preserve">ersonnel shall provide reasonable assistance to Sponsor to effectuate such </w:t>
      </w:r>
      <w:r w:rsidR="00596A35">
        <w:rPr>
          <w:sz w:val="22"/>
          <w:szCs w:val="22"/>
        </w:rPr>
        <w:t>p</w:t>
      </w:r>
      <w:r w:rsidR="00DB6FC6" w:rsidRPr="002A7B85">
        <w:rPr>
          <w:sz w:val="22"/>
          <w:szCs w:val="22"/>
        </w:rPr>
        <w:t>ublication.</w:t>
      </w:r>
    </w:p>
    <w:p w14:paraId="47672C2A" w14:textId="1D2FB409" w:rsidR="00CF4FEF" w:rsidRDefault="00CF4FEF" w:rsidP="00DB6FC6">
      <w:pPr>
        <w:spacing w:after="120"/>
        <w:ind w:left="1440" w:hanging="1440"/>
        <w:jc w:val="both"/>
        <w:rPr>
          <w:sz w:val="22"/>
          <w:szCs w:val="22"/>
        </w:rPr>
      </w:pPr>
      <w:r>
        <w:rPr>
          <w:sz w:val="22"/>
          <w:szCs w:val="22"/>
        </w:rPr>
        <w:tab/>
        <w:t>Study S</w:t>
      </w:r>
      <w:r w:rsidR="00794688">
        <w:rPr>
          <w:sz w:val="22"/>
          <w:szCs w:val="22"/>
        </w:rPr>
        <w:t>ite</w:t>
      </w:r>
      <w:r w:rsidRPr="00CF4FEF">
        <w:rPr>
          <w:sz w:val="22"/>
          <w:szCs w:val="22"/>
        </w:rPr>
        <w:t xml:space="preserve"> and its author(s) shall give </w:t>
      </w:r>
      <w:r w:rsidR="00794688">
        <w:rPr>
          <w:sz w:val="22"/>
          <w:szCs w:val="22"/>
        </w:rPr>
        <w:t>Sponsor</w:t>
      </w:r>
      <w:r w:rsidRPr="00CF4FEF">
        <w:rPr>
          <w:sz w:val="22"/>
          <w:szCs w:val="22"/>
        </w:rPr>
        <w:t xml:space="preserve"> appropriate credit for any direct contribution made by them, and shall acknowledge </w:t>
      </w:r>
      <w:r w:rsidR="00794688">
        <w:rPr>
          <w:sz w:val="22"/>
          <w:szCs w:val="22"/>
        </w:rPr>
        <w:t>Sponsor’s</w:t>
      </w:r>
      <w:r w:rsidRPr="00CF4FEF">
        <w:rPr>
          <w:sz w:val="22"/>
          <w:szCs w:val="22"/>
        </w:rPr>
        <w:t xml:space="preserve"> support in all publications and presentations.  </w:t>
      </w:r>
    </w:p>
    <w:p w14:paraId="0BCDD3C2" w14:textId="06F9EA37" w:rsidR="00FD77C9" w:rsidRDefault="00FD77C9" w:rsidP="008755D9">
      <w:pPr>
        <w:spacing w:after="120"/>
        <w:ind w:left="1440"/>
        <w:jc w:val="both"/>
        <w:rPr>
          <w:rFonts w:ascii="Verdana" w:hAnsi="Verdana" w:cs="Verdana"/>
          <w:sz w:val="20"/>
          <w:u w:val="single"/>
          <w:lang w:eastAsia="ja-JP"/>
        </w:rPr>
      </w:pPr>
      <w:r w:rsidRPr="00A8497D">
        <w:rPr>
          <w:sz w:val="22"/>
          <w:szCs w:val="22"/>
        </w:rPr>
        <w:t xml:space="preserve">However, at the earlier of publication of such joint publication, or if such joint publication is not submitted for publication within </w:t>
      </w:r>
      <w:r>
        <w:rPr>
          <w:sz w:val="22"/>
          <w:szCs w:val="22"/>
        </w:rPr>
        <w:t xml:space="preserve">twelve </w:t>
      </w:r>
      <w:r w:rsidRPr="00A8497D">
        <w:rPr>
          <w:sz w:val="22"/>
          <w:szCs w:val="22"/>
        </w:rPr>
        <w:t>(12</w:t>
      </w:r>
      <w:r>
        <w:rPr>
          <w:sz w:val="22"/>
          <w:szCs w:val="22"/>
        </w:rPr>
        <w:t>)</w:t>
      </w:r>
      <w:r w:rsidRPr="00A8497D">
        <w:rPr>
          <w:sz w:val="22"/>
          <w:szCs w:val="22"/>
        </w:rPr>
        <w:t xml:space="preserve"> months) of Study completion or termination at all sites, </w:t>
      </w:r>
      <w:r>
        <w:rPr>
          <w:sz w:val="22"/>
          <w:szCs w:val="22"/>
        </w:rPr>
        <w:t>Study Site</w:t>
      </w:r>
      <w:r w:rsidRPr="00A8497D">
        <w:rPr>
          <w:sz w:val="22"/>
          <w:szCs w:val="22"/>
        </w:rPr>
        <w:t xml:space="preserve"> has the right to individually produce and submit a proposed publication, based on </w:t>
      </w:r>
      <w:r>
        <w:rPr>
          <w:sz w:val="22"/>
          <w:szCs w:val="22"/>
        </w:rPr>
        <w:t>Study Site</w:t>
      </w:r>
      <w:r w:rsidRPr="00A8497D">
        <w:rPr>
          <w:sz w:val="22"/>
          <w:szCs w:val="22"/>
        </w:rPr>
        <w:t>’s Study results, subject to the prior review of Sponsor as described</w:t>
      </w:r>
      <w:r w:rsidR="00DB6FC6">
        <w:rPr>
          <w:sz w:val="22"/>
          <w:szCs w:val="22"/>
        </w:rPr>
        <w:t xml:space="preserve"> herein.</w:t>
      </w:r>
      <w:r w:rsidRPr="00A8497D">
        <w:rPr>
          <w:sz w:val="22"/>
          <w:szCs w:val="22"/>
        </w:rPr>
        <w:t xml:space="preserve"> </w:t>
      </w:r>
    </w:p>
    <w:p w14:paraId="22EBB9AC" w14:textId="46784ECC" w:rsidR="00FD77C9" w:rsidRDefault="00355E2B" w:rsidP="00FD77C9">
      <w:pPr>
        <w:spacing w:after="120"/>
        <w:ind w:left="1440"/>
        <w:jc w:val="both"/>
        <w:rPr>
          <w:sz w:val="22"/>
          <w:szCs w:val="22"/>
        </w:rPr>
      </w:pPr>
      <w:r>
        <w:rPr>
          <w:sz w:val="22"/>
          <w:szCs w:val="22"/>
        </w:rPr>
        <w:t>Study Site</w:t>
      </w:r>
      <w:r w:rsidRPr="00A422C3">
        <w:rPr>
          <w:sz w:val="22"/>
          <w:szCs w:val="22"/>
        </w:rPr>
        <w:t xml:space="preserve"> </w:t>
      </w:r>
      <w:r w:rsidR="002A7B85" w:rsidRPr="002A7B85">
        <w:rPr>
          <w:sz w:val="22"/>
          <w:szCs w:val="22"/>
        </w:rPr>
        <w:t xml:space="preserve">shall, and shall require </w:t>
      </w:r>
      <w:r>
        <w:rPr>
          <w:sz w:val="22"/>
          <w:szCs w:val="22"/>
        </w:rPr>
        <w:t>Participating</w:t>
      </w:r>
      <w:r w:rsidR="002A7B85" w:rsidRPr="002A7B85">
        <w:rPr>
          <w:sz w:val="22"/>
          <w:szCs w:val="22"/>
        </w:rPr>
        <w:t xml:space="preserve"> Investigator to, submit any Publication utilizing data generated from this Study to Sponsor for prior review, at least sixty (60) days before such Publication is actually presented, or is submitted for presentation or publication. </w:t>
      </w:r>
    </w:p>
    <w:p w14:paraId="3EC01B7D" w14:textId="65A0D738" w:rsidR="00FD77C9" w:rsidRDefault="002A7B85" w:rsidP="00FD77C9">
      <w:pPr>
        <w:spacing w:after="120"/>
        <w:ind w:left="1440"/>
        <w:jc w:val="both"/>
        <w:rPr>
          <w:sz w:val="22"/>
          <w:szCs w:val="22"/>
        </w:rPr>
      </w:pPr>
      <w:r w:rsidRPr="002A7B85">
        <w:rPr>
          <w:sz w:val="22"/>
          <w:szCs w:val="22"/>
        </w:rPr>
        <w:t xml:space="preserve">Sponsor shall advise </w:t>
      </w:r>
      <w:r w:rsidR="00355E2B">
        <w:rPr>
          <w:sz w:val="22"/>
          <w:szCs w:val="22"/>
        </w:rPr>
        <w:t>Study Site</w:t>
      </w:r>
      <w:r w:rsidR="00355E2B" w:rsidRPr="00A422C3">
        <w:rPr>
          <w:sz w:val="22"/>
          <w:szCs w:val="22"/>
        </w:rPr>
        <w:t xml:space="preserve"> </w:t>
      </w:r>
      <w:r w:rsidRPr="002A7B85">
        <w:rPr>
          <w:sz w:val="22"/>
          <w:szCs w:val="22"/>
        </w:rPr>
        <w:t xml:space="preserve">and/or </w:t>
      </w:r>
      <w:r w:rsidR="00355E2B">
        <w:rPr>
          <w:sz w:val="22"/>
          <w:szCs w:val="22"/>
        </w:rPr>
        <w:t>Participating</w:t>
      </w:r>
      <w:r w:rsidRPr="002A7B85">
        <w:rPr>
          <w:sz w:val="22"/>
          <w:szCs w:val="22"/>
        </w:rPr>
        <w:t xml:space="preserve"> Investigator, as applicable, in writing of any information contained therein which is Confidential Information (other than Study </w:t>
      </w:r>
      <w:r w:rsidR="00355E2B">
        <w:rPr>
          <w:sz w:val="22"/>
          <w:szCs w:val="22"/>
        </w:rPr>
        <w:t>d</w:t>
      </w:r>
      <w:r w:rsidRPr="002A7B85">
        <w:rPr>
          <w:sz w:val="22"/>
          <w:szCs w:val="22"/>
        </w:rPr>
        <w:t xml:space="preserve">ata) or which may impair Sponsor’s ability to obtain patent protection, and Sponsor shall have the right to require </w:t>
      </w:r>
      <w:r w:rsidR="00355E2B">
        <w:rPr>
          <w:sz w:val="22"/>
          <w:szCs w:val="22"/>
        </w:rPr>
        <w:t>Study Site</w:t>
      </w:r>
      <w:r w:rsidR="00355E2B" w:rsidRPr="00A422C3">
        <w:rPr>
          <w:sz w:val="22"/>
          <w:szCs w:val="22"/>
        </w:rPr>
        <w:t xml:space="preserve"> </w:t>
      </w:r>
      <w:r w:rsidRPr="002A7B85">
        <w:rPr>
          <w:sz w:val="22"/>
          <w:szCs w:val="22"/>
        </w:rPr>
        <w:t xml:space="preserve">and </w:t>
      </w:r>
      <w:r w:rsidR="00355E2B">
        <w:rPr>
          <w:sz w:val="22"/>
          <w:szCs w:val="22"/>
        </w:rPr>
        <w:t>Participating</w:t>
      </w:r>
      <w:r w:rsidRPr="002A7B85">
        <w:rPr>
          <w:sz w:val="22"/>
          <w:szCs w:val="22"/>
        </w:rPr>
        <w:t xml:space="preserve"> Investigator to remove specifically identified Confidential Information (other than Study </w:t>
      </w:r>
      <w:r w:rsidR="00355E2B">
        <w:rPr>
          <w:sz w:val="22"/>
          <w:szCs w:val="22"/>
        </w:rPr>
        <w:t>d</w:t>
      </w:r>
      <w:r w:rsidRPr="002A7B85">
        <w:rPr>
          <w:sz w:val="22"/>
          <w:szCs w:val="22"/>
        </w:rPr>
        <w:t xml:space="preserve">ata) and to delay the proposed </w:t>
      </w:r>
      <w:r w:rsidRPr="002A7B85">
        <w:rPr>
          <w:sz w:val="22"/>
          <w:szCs w:val="22"/>
        </w:rPr>
        <w:lastRenderedPageBreak/>
        <w:t>Publication for up to an additional sixty (60)</w:t>
      </w:r>
      <w:r w:rsidRPr="002A7B85">
        <w:rPr>
          <w:b/>
          <w:bCs/>
          <w:sz w:val="22"/>
          <w:szCs w:val="22"/>
        </w:rPr>
        <w:t xml:space="preserve"> </w:t>
      </w:r>
      <w:r w:rsidRPr="002A7B85">
        <w:rPr>
          <w:sz w:val="22"/>
          <w:szCs w:val="22"/>
        </w:rPr>
        <w:t xml:space="preserve">days to enable Sponsor to seek appropriate patent protection.  </w:t>
      </w:r>
    </w:p>
    <w:p w14:paraId="43C445C7" w14:textId="635CE5B2" w:rsidR="004D72B2" w:rsidRPr="00A8497D" w:rsidRDefault="002A7B85" w:rsidP="008755D9">
      <w:pPr>
        <w:spacing w:after="120"/>
        <w:ind w:left="1440"/>
        <w:jc w:val="both"/>
        <w:rPr>
          <w:sz w:val="22"/>
          <w:szCs w:val="22"/>
        </w:rPr>
      </w:pPr>
      <w:r w:rsidRPr="002A7B85">
        <w:rPr>
          <w:sz w:val="22"/>
          <w:szCs w:val="22"/>
        </w:rPr>
        <w:t xml:space="preserve">Except as provided above, Sponsor shall not have any editorial rights over such Publication, and </w:t>
      </w:r>
      <w:r w:rsidR="00355E2B">
        <w:rPr>
          <w:sz w:val="22"/>
          <w:szCs w:val="22"/>
        </w:rPr>
        <w:t>Study Site</w:t>
      </w:r>
      <w:r w:rsidR="00355E2B" w:rsidRPr="00A422C3">
        <w:rPr>
          <w:sz w:val="22"/>
          <w:szCs w:val="22"/>
        </w:rPr>
        <w:t xml:space="preserve"> </w:t>
      </w:r>
      <w:r w:rsidRPr="002A7B85">
        <w:rPr>
          <w:sz w:val="22"/>
          <w:szCs w:val="22"/>
        </w:rPr>
        <w:t xml:space="preserve">and </w:t>
      </w:r>
      <w:r w:rsidR="00FD77C9">
        <w:rPr>
          <w:sz w:val="22"/>
          <w:szCs w:val="22"/>
        </w:rPr>
        <w:t>Participating</w:t>
      </w:r>
      <w:r w:rsidRPr="002A7B85">
        <w:rPr>
          <w:sz w:val="22"/>
          <w:szCs w:val="22"/>
        </w:rPr>
        <w:t xml:space="preserve"> Investigator shall be entitled to determine the authorship and general content (including scientific conclusions and professional judgment) of any such Publication in accordance with appropriate scientific and academic customs.  </w:t>
      </w:r>
    </w:p>
    <w:p w14:paraId="689B16B3" w14:textId="7DE4B9E6" w:rsidR="00910117" w:rsidRPr="00A8497D" w:rsidRDefault="004A392A" w:rsidP="008755D9">
      <w:pPr>
        <w:suppressAutoHyphens/>
        <w:spacing w:before="160" w:after="240"/>
        <w:ind w:left="1440" w:hanging="893"/>
        <w:jc w:val="both"/>
        <w:rPr>
          <w:sz w:val="22"/>
          <w:szCs w:val="22"/>
        </w:rPr>
      </w:pPr>
      <w:r w:rsidRPr="00A8497D">
        <w:rPr>
          <w:sz w:val="22"/>
          <w:szCs w:val="22"/>
        </w:rPr>
        <w:t>1</w:t>
      </w:r>
      <w:r w:rsidR="00F2346B">
        <w:rPr>
          <w:sz w:val="22"/>
          <w:szCs w:val="22"/>
        </w:rPr>
        <w:t>4</w:t>
      </w:r>
      <w:r w:rsidRPr="00A8497D">
        <w:rPr>
          <w:sz w:val="22"/>
          <w:szCs w:val="22"/>
        </w:rPr>
        <w:t>.2</w:t>
      </w:r>
      <w:r w:rsidRPr="00A8497D">
        <w:rPr>
          <w:sz w:val="22"/>
          <w:szCs w:val="22"/>
        </w:rPr>
        <w:tab/>
        <w:t xml:space="preserve">Prior to enrollment of the first subject in the Study, </w:t>
      </w:r>
      <w:r w:rsidR="007D59BB">
        <w:rPr>
          <w:sz w:val="22"/>
          <w:szCs w:val="22"/>
        </w:rPr>
        <w:t xml:space="preserve">Duke shall </w:t>
      </w:r>
      <w:r w:rsidR="006329F2">
        <w:rPr>
          <w:sz w:val="22"/>
          <w:szCs w:val="22"/>
        </w:rPr>
        <w:t>e</w:t>
      </w:r>
      <w:r w:rsidR="007D59BB">
        <w:rPr>
          <w:sz w:val="22"/>
          <w:szCs w:val="22"/>
        </w:rPr>
        <w:t xml:space="preserve">nsure that </w:t>
      </w:r>
      <w:r w:rsidRPr="00A8497D">
        <w:rPr>
          <w:sz w:val="22"/>
          <w:szCs w:val="22"/>
        </w:rPr>
        <w:t>the Sponsor register</w:t>
      </w:r>
      <w:r w:rsidR="007D59BB">
        <w:rPr>
          <w:sz w:val="22"/>
          <w:szCs w:val="22"/>
        </w:rPr>
        <w:t>s</w:t>
      </w:r>
      <w:r w:rsidRPr="00A8497D">
        <w:rPr>
          <w:sz w:val="22"/>
          <w:szCs w:val="22"/>
        </w:rPr>
        <w:t xml:space="preserve"> the Study with www.clinicaltrials.gov, or any equivalent registry, including all information required by the Uniform Requirements for Manuscripts Submitted to Biomedical Journals of the International Committee of Medical Journal Editors in effect as of the date of initiation of the Study (see </w:t>
      </w:r>
      <w:hyperlink r:id="rId8" w:history="1">
        <w:r w:rsidR="00910117" w:rsidRPr="00933574">
          <w:rPr>
            <w:rStyle w:val="Hyperlink"/>
            <w:sz w:val="22"/>
            <w:szCs w:val="22"/>
          </w:rPr>
          <w:t>www.icmje.org</w:t>
        </w:r>
      </w:hyperlink>
      <w:r w:rsidRPr="00A8497D">
        <w:rPr>
          <w:sz w:val="22"/>
          <w:szCs w:val="22"/>
        </w:rPr>
        <w:t>).</w:t>
      </w:r>
    </w:p>
    <w:bookmarkEnd w:id="35"/>
    <w:p w14:paraId="20C2BCA0" w14:textId="77777777" w:rsidR="004D72B2" w:rsidRPr="00A8497D" w:rsidRDefault="006A5BED" w:rsidP="002671F6">
      <w:pPr>
        <w:spacing w:after="120"/>
        <w:ind w:left="540" w:hanging="540"/>
        <w:rPr>
          <w:sz w:val="22"/>
          <w:szCs w:val="22"/>
        </w:rPr>
      </w:pPr>
      <w:r w:rsidRPr="00A8497D">
        <w:rPr>
          <w:sz w:val="22"/>
          <w:szCs w:val="22"/>
        </w:rPr>
        <w:t>1</w:t>
      </w:r>
      <w:r w:rsidR="00F2346B">
        <w:rPr>
          <w:sz w:val="22"/>
          <w:szCs w:val="22"/>
        </w:rPr>
        <w:t>5</w:t>
      </w:r>
      <w:r w:rsidRPr="00A8497D">
        <w:rPr>
          <w:sz w:val="22"/>
          <w:szCs w:val="22"/>
        </w:rPr>
        <w:t>.</w:t>
      </w:r>
      <w:r w:rsidRPr="00A8497D">
        <w:rPr>
          <w:sz w:val="22"/>
          <w:szCs w:val="22"/>
        </w:rPr>
        <w:tab/>
      </w:r>
      <w:r w:rsidR="004D72B2" w:rsidRPr="00B01F2B">
        <w:rPr>
          <w:b/>
          <w:bCs/>
          <w:sz w:val="22"/>
          <w:szCs w:val="22"/>
        </w:rPr>
        <w:t>Use of Name:</w:t>
      </w:r>
      <w:r w:rsidR="004D72B2" w:rsidRPr="00A8497D">
        <w:rPr>
          <w:sz w:val="22"/>
          <w:szCs w:val="22"/>
        </w:rPr>
        <w:t xml:space="preserve">  </w:t>
      </w:r>
    </w:p>
    <w:p w14:paraId="69CB19AB" w14:textId="77777777" w:rsidR="004D72B2" w:rsidRPr="00A8497D" w:rsidRDefault="004D72B2" w:rsidP="00B01F2B">
      <w:pPr>
        <w:spacing w:after="240"/>
        <w:ind w:left="547"/>
        <w:jc w:val="both"/>
        <w:rPr>
          <w:sz w:val="22"/>
          <w:szCs w:val="22"/>
        </w:rPr>
      </w:pPr>
      <w:r w:rsidRPr="00A8497D">
        <w:rPr>
          <w:sz w:val="22"/>
          <w:szCs w:val="22"/>
        </w:rPr>
        <w:t>No Party shall, without the prior written consent of the affected Party, use in advertising, publicity or otherwise, the name, trademark, logo, symbol or other image of the affected Party</w:t>
      </w:r>
      <w:r w:rsidR="00605BBE" w:rsidRPr="00A8497D">
        <w:rPr>
          <w:sz w:val="22"/>
          <w:szCs w:val="22"/>
        </w:rPr>
        <w:t xml:space="preserve"> or Sponsor</w:t>
      </w:r>
      <w:r w:rsidR="00131475" w:rsidRPr="00A8497D">
        <w:rPr>
          <w:sz w:val="22"/>
          <w:szCs w:val="22"/>
        </w:rPr>
        <w:t>, except for internal reporting requirements</w:t>
      </w:r>
      <w:r w:rsidR="00605BBE" w:rsidRPr="00A8497D">
        <w:rPr>
          <w:sz w:val="22"/>
          <w:szCs w:val="22"/>
        </w:rPr>
        <w:t xml:space="preserve">. </w:t>
      </w:r>
      <w:r w:rsidR="003D6645">
        <w:rPr>
          <w:sz w:val="22"/>
          <w:szCs w:val="22"/>
        </w:rPr>
        <w:t>Study Site</w:t>
      </w:r>
      <w:r w:rsidR="00605BBE" w:rsidRPr="00A8497D">
        <w:rPr>
          <w:sz w:val="22"/>
          <w:szCs w:val="22"/>
        </w:rPr>
        <w:t xml:space="preserve"> may disclose the Sponsor’s financial support of the Study as may be required by academic journals and funding agencies.</w:t>
      </w:r>
    </w:p>
    <w:p w14:paraId="2FA4A344" w14:textId="77777777" w:rsidR="006329F2" w:rsidRPr="00A8497D" w:rsidRDefault="006329F2" w:rsidP="00B01F2B">
      <w:pPr>
        <w:pStyle w:val="BodyTextIndent"/>
        <w:ind w:left="540" w:hanging="540"/>
        <w:jc w:val="both"/>
        <w:rPr>
          <w:sz w:val="22"/>
          <w:szCs w:val="22"/>
        </w:rPr>
      </w:pPr>
      <w:r w:rsidRPr="00A8497D">
        <w:rPr>
          <w:sz w:val="22"/>
          <w:szCs w:val="22"/>
        </w:rPr>
        <w:t>1</w:t>
      </w:r>
      <w:r w:rsidR="00F2346B">
        <w:rPr>
          <w:sz w:val="22"/>
          <w:szCs w:val="22"/>
        </w:rPr>
        <w:t>6</w:t>
      </w:r>
      <w:r w:rsidRPr="00A8497D">
        <w:rPr>
          <w:sz w:val="22"/>
          <w:szCs w:val="22"/>
        </w:rPr>
        <w:t>.</w:t>
      </w:r>
      <w:r w:rsidRPr="00A8497D">
        <w:rPr>
          <w:sz w:val="22"/>
          <w:szCs w:val="22"/>
        </w:rPr>
        <w:tab/>
      </w:r>
      <w:r w:rsidRPr="00B01F2B">
        <w:rPr>
          <w:b/>
          <w:bCs/>
          <w:sz w:val="22"/>
          <w:szCs w:val="22"/>
        </w:rPr>
        <w:t>Press Releases and Public Notices:</w:t>
      </w:r>
      <w:r w:rsidRPr="00A8497D">
        <w:rPr>
          <w:sz w:val="22"/>
          <w:szCs w:val="22"/>
        </w:rPr>
        <w:t xml:space="preserve"> </w:t>
      </w:r>
    </w:p>
    <w:p w14:paraId="5A1841FE" w14:textId="77777777" w:rsidR="006329F2" w:rsidRPr="00A8497D" w:rsidRDefault="006329F2" w:rsidP="00B01F2B">
      <w:pPr>
        <w:pStyle w:val="BodyTextIndent"/>
        <w:spacing w:after="240"/>
        <w:ind w:left="547" w:firstLine="0"/>
        <w:jc w:val="both"/>
        <w:rPr>
          <w:sz w:val="22"/>
          <w:szCs w:val="22"/>
        </w:rPr>
      </w:pPr>
      <w:r>
        <w:rPr>
          <w:sz w:val="22"/>
          <w:szCs w:val="22"/>
        </w:rPr>
        <w:t>Study Site</w:t>
      </w:r>
      <w:r w:rsidRPr="00A8497D">
        <w:rPr>
          <w:sz w:val="22"/>
          <w:szCs w:val="22"/>
        </w:rPr>
        <w:t xml:space="preserve"> agrees that they shall not issue, nor allow their employees or agents to issue, any press release, nor initiate any communication of information regarding the Study, written or oral, to the communications media without the prior written consent of Sponsor and Duke.  Any written or video or other communications material regarding the Study provided to the Participating Investigator or </w:t>
      </w:r>
      <w:r>
        <w:rPr>
          <w:sz w:val="22"/>
          <w:szCs w:val="22"/>
        </w:rPr>
        <w:t>Study Site</w:t>
      </w:r>
      <w:r w:rsidRPr="00A8497D">
        <w:rPr>
          <w:sz w:val="22"/>
          <w:szCs w:val="22"/>
        </w:rPr>
        <w:t xml:space="preserve"> by Sponsor or Duke shall not be disseminated to the communications media by the Participating Investigator or </w:t>
      </w:r>
      <w:r>
        <w:rPr>
          <w:sz w:val="22"/>
          <w:szCs w:val="22"/>
        </w:rPr>
        <w:t>Study Site</w:t>
      </w:r>
      <w:r w:rsidRPr="00A8497D">
        <w:rPr>
          <w:sz w:val="22"/>
          <w:szCs w:val="22"/>
        </w:rPr>
        <w:t xml:space="preserve"> without the prior written consent of Sponsor and Duke.  </w:t>
      </w:r>
    </w:p>
    <w:p w14:paraId="6FA88264" w14:textId="77777777" w:rsidR="006329F2" w:rsidRDefault="006329F2" w:rsidP="002671F6">
      <w:pPr>
        <w:keepNext/>
        <w:keepLines/>
        <w:spacing w:after="120"/>
        <w:ind w:left="540" w:hanging="540"/>
        <w:rPr>
          <w:sz w:val="22"/>
          <w:szCs w:val="22"/>
        </w:rPr>
      </w:pPr>
      <w:r>
        <w:rPr>
          <w:sz w:val="22"/>
          <w:szCs w:val="22"/>
        </w:rPr>
        <w:t>1</w:t>
      </w:r>
      <w:r w:rsidR="00F2346B">
        <w:rPr>
          <w:sz w:val="22"/>
          <w:szCs w:val="22"/>
        </w:rPr>
        <w:t>7</w:t>
      </w:r>
      <w:r>
        <w:rPr>
          <w:sz w:val="22"/>
          <w:szCs w:val="22"/>
        </w:rPr>
        <w:t>.</w:t>
      </w:r>
      <w:r>
        <w:rPr>
          <w:sz w:val="22"/>
          <w:szCs w:val="22"/>
        </w:rPr>
        <w:tab/>
      </w:r>
      <w:r w:rsidRPr="00B01F2B">
        <w:rPr>
          <w:b/>
          <w:bCs/>
          <w:sz w:val="22"/>
          <w:szCs w:val="22"/>
        </w:rPr>
        <w:t>Effective Date and Term</w:t>
      </w:r>
      <w:r w:rsidR="001F2D94" w:rsidRPr="00B01F2B">
        <w:rPr>
          <w:b/>
          <w:bCs/>
          <w:sz w:val="22"/>
          <w:szCs w:val="22"/>
        </w:rPr>
        <w:t>:</w:t>
      </w:r>
    </w:p>
    <w:p w14:paraId="2E9F1D5B" w14:textId="77777777" w:rsidR="006329F2" w:rsidRPr="00A8497D" w:rsidRDefault="006329F2" w:rsidP="006329F2">
      <w:pPr>
        <w:spacing w:after="240"/>
        <w:ind w:left="547"/>
        <w:rPr>
          <w:sz w:val="22"/>
          <w:szCs w:val="22"/>
        </w:rPr>
      </w:pPr>
      <w:r w:rsidRPr="006329F2">
        <w:rPr>
          <w:sz w:val="22"/>
          <w:szCs w:val="22"/>
        </w:rPr>
        <w:t xml:space="preserve">This Agreement shall become effective upon the Effective Date and shall remain in full force and effect until the completion of the Study and satisfaction of all obligations set forth herein unless earlier terminated as set forth below. </w:t>
      </w:r>
    </w:p>
    <w:p w14:paraId="2935FC9C" w14:textId="77777777" w:rsidR="004D72B2" w:rsidRPr="00A8497D" w:rsidRDefault="006A5BED" w:rsidP="002671F6">
      <w:pPr>
        <w:keepNext/>
        <w:keepLines/>
        <w:spacing w:after="120"/>
        <w:ind w:left="540" w:hanging="540"/>
        <w:rPr>
          <w:sz w:val="22"/>
          <w:szCs w:val="22"/>
        </w:rPr>
      </w:pPr>
      <w:r w:rsidRPr="00A8497D">
        <w:rPr>
          <w:sz w:val="22"/>
          <w:szCs w:val="22"/>
        </w:rPr>
        <w:t>1</w:t>
      </w:r>
      <w:r w:rsidR="00F2346B">
        <w:rPr>
          <w:sz w:val="22"/>
          <w:szCs w:val="22"/>
        </w:rPr>
        <w:t>8</w:t>
      </w:r>
      <w:r w:rsidRPr="00A8497D">
        <w:rPr>
          <w:sz w:val="22"/>
          <w:szCs w:val="22"/>
        </w:rPr>
        <w:t>.</w:t>
      </w:r>
      <w:r w:rsidRPr="00A8497D">
        <w:rPr>
          <w:sz w:val="22"/>
          <w:szCs w:val="22"/>
        </w:rPr>
        <w:tab/>
      </w:r>
      <w:r w:rsidR="004D72B2" w:rsidRPr="00B01F2B">
        <w:rPr>
          <w:b/>
          <w:bCs/>
          <w:sz w:val="22"/>
          <w:szCs w:val="22"/>
        </w:rPr>
        <w:t>Termination of Agreement/Participation:</w:t>
      </w:r>
      <w:r w:rsidR="004D72B2" w:rsidRPr="00A8497D">
        <w:rPr>
          <w:sz w:val="22"/>
          <w:szCs w:val="22"/>
        </w:rPr>
        <w:t xml:space="preserve"> </w:t>
      </w:r>
    </w:p>
    <w:p w14:paraId="772E5D03" w14:textId="1D04AA27" w:rsidR="00E24D58" w:rsidRPr="00A8497D" w:rsidRDefault="002E6112" w:rsidP="00E24D58">
      <w:pPr>
        <w:keepNext/>
        <w:keepLines/>
        <w:spacing w:after="120"/>
        <w:ind w:left="540" w:hanging="540"/>
        <w:jc w:val="both"/>
        <w:rPr>
          <w:sz w:val="22"/>
          <w:szCs w:val="22"/>
        </w:rPr>
      </w:pPr>
      <w:r w:rsidRPr="00A8497D">
        <w:rPr>
          <w:sz w:val="22"/>
          <w:szCs w:val="22"/>
        </w:rPr>
        <w:tab/>
      </w:r>
      <w:r w:rsidR="006329F2" w:rsidRPr="006329F2">
        <w:rPr>
          <w:sz w:val="22"/>
          <w:szCs w:val="22"/>
        </w:rPr>
        <w:t>Study Site may terminate this Agreement due to the breach or default of Duke by giving thirty (30) days written notice to Duke</w:t>
      </w:r>
      <w:r w:rsidR="00EE49FA">
        <w:rPr>
          <w:sz w:val="22"/>
          <w:szCs w:val="22"/>
        </w:rPr>
        <w:t xml:space="preserve"> pursuant to Section 2</w:t>
      </w:r>
      <w:r w:rsidR="00F2346B">
        <w:rPr>
          <w:sz w:val="22"/>
          <w:szCs w:val="22"/>
        </w:rPr>
        <w:t>6</w:t>
      </w:r>
      <w:r w:rsidR="00EE49FA">
        <w:rPr>
          <w:sz w:val="22"/>
          <w:szCs w:val="22"/>
        </w:rPr>
        <w:t xml:space="preserve"> (Notices) of this Agreement,</w:t>
      </w:r>
      <w:r w:rsidR="006329F2" w:rsidRPr="006329F2">
        <w:rPr>
          <w:sz w:val="22"/>
          <w:szCs w:val="22"/>
        </w:rPr>
        <w:t xml:space="preserve"> provided, however, that such termination shall not take effect if Duke cures such breach or default during the thirty </w:t>
      </w:r>
      <w:r w:rsidR="006329F2">
        <w:rPr>
          <w:sz w:val="22"/>
          <w:szCs w:val="22"/>
        </w:rPr>
        <w:t xml:space="preserve">(30) </w:t>
      </w:r>
      <w:r w:rsidR="006329F2" w:rsidRPr="006329F2">
        <w:rPr>
          <w:sz w:val="22"/>
          <w:szCs w:val="22"/>
        </w:rPr>
        <w:t xml:space="preserve">day notice period.  </w:t>
      </w:r>
      <w:r w:rsidR="004D72B2" w:rsidRPr="00A8497D">
        <w:rPr>
          <w:sz w:val="22"/>
          <w:szCs w:val="22"/>
        </w:rPr>
        <w:t>Either Party has the right to terminate this Agreement upon thirty (30) days prior written notice to the other Party</w:t>
      </w:r>
      <w:r w:rsidR="006329F2">
        <w:rPr>
          <w:sz w:val="22"/>
          <w:szCs w:val="22"/>
        </w:rPr>
        <w:t xml:space="preserve"> if the Participating Investigator is unable to complete the Study and the Parties are unable to agree upon a successor</w:t>
      </w:r>
      <w:r w:rsidR="004D72B2" w:rsidRPr="00A8497D">
        <w:rPr>
          <w:sz w:val="22"/>
          <w:szCs w:val="22"/>
        </w:rPr>
        <w:t xml:space="preserve">.  </w:t>
      </w:r>
      <w:r w:rsidR="006329F2">
        <w:rPr>
          <w:sz w:val="22"/>
          <w:szCs w:val="22"/>
        </w:rPr>
        <w:t xml:space="preserve">Duke may terminate this Agreement upon thirty (30) days written notice to the Study Site for any reason.  </w:t>
      </w:r>
      <w:r w:rsidR="00284928" w:rsidRPr="00525216">
        <w:rPr>
          <w:sz w:val="22"/>
          <w:szCs w:val="22"/>
        </w:rPr>
        <w:t xml:space="preserve">Upon termination, </w:t>
      </w:r>
      <w:r w:rsidR="003D6645">
        <w:rPr>
          <w:sz w:val="22"/>
          <w:szCs w:val="22"/>
        </w:rPr>
        <w:t>Study Site</w:t>
      </w:r>
      <w:r w:rsidR="00284928" w:rsidRPr="00525216">
        <w:rPr>
          <w:sz w:val="22"/>
          <w:szCs w:val="22"/>
        </w:rPr>
        <w:t xml:space="preserve"> shall promptly deliver all Study data identified as a deliverable in the Protocol to Duke</w:t>
      </w:r>
      <w:r w:rsidR="00284928" w:rsidRPr="00A8497D">
        <w:rPr>
          <w:sz w:val="22"/>
          <w:szCs w:val="22"/>
        </w:rPr>
        <w:t xml:space="preserve">.  </w:t>
      </w:r>
      <w:r w:rsidR="004D72B2" w:rsidRPr="00A8497D">
        <w:rPr>
          <w:sz w:val="22"/>
          <w:szCs w:val="22"/>
        </w:rPr>
        <w:t xml:space="preserve">In the event of such premature termination, </w:t>
      </w:r>
      <w:r w:rsidR="006329F2">
        <w:rPr>
          <w:sz w:val="22"/>
          <w:szCs w:val="22"/>
        </w:rPr>
        <w:t xml:space="preserve">other than due to Study Site’s breach of this Agreement, </w:t>
      </w:r>
      <w:r w:rsidR="003D6645">
        <w:rPr>
          <w:sz w:val="22"/>
          <w:szCs w:val="22"/>
        </w:rPr>
        <w:t>Study Site</w:t>
      </w:r>
      <w:r w:rsidR="004D72B2" w:rsidRPr="00A8497D">
        <w:rPr>
          <w:sz w:val="22"/>
          <w:szCs w:val="22"/>
        </w:rPr>
        <w:t xml:space="preserve"> will be compensated pursuant to </w:t>
      </w:r>
      <w:r w:rsidR="000F13E6" w:rsidRPr="00A8497D">
        <w:rPr>
          <w:sz w:val="22"/>
          <w:szCs w:val="22"/>
        </w:rPr>
        <w:t xml:space="preserve">Exhibit </w:t>
      </w:r>
      <w:r w:rsidR="00EA5F0B">
        <w:rPr>
          <w:sz w:val="22"/>
          <w:szCs w:val="22"/>
        </w:rPr>
        <w:t>B</w:t>
      </w:r>
      <w:r w:rsidR="001F2D94" w:rsidRPr="00A8497D">
        <w:rPr>
          <w:sz w:val="22"/>
          <w:szCs w:val="22"/>
        </w:rPr>
        <w:t xml:space="preserve"> </w:t>
      </w:r>
      <w:r w:rsidR="004D72B2" w:rsidRPr="00A8497D">
        <w:rPr>
          <w:sz w:val="22"/>
          <w:szCs w:val="22"/>
        </w:rPr>
        <w:t>herein</w:t>
      </w:r>
      <w:r w:rsidR="00BD1244" w:rsidRPr="00A8497D">
        <w:rPr>
          <w:sz w:val="22"/>
          <w:szCs w:val="22"/>
        </w:rPr>
        <w:t xml:space="preserve"> for all activities properly completed </w:t>
      </w:r>
      <w:r w:rsidR="002F6AE5" w:rsidRPr="00A8497D">
        <w:rPr>
          <w:sz w:val="22"/>
          <w:szCs w:val="22"/>
        </w:rPr>
        <w:t xml:space="preserve">in accordance with the Protocol </w:t>
      </w:r>
      <w:r w:rsidR="00BD1244" w:rsidRPr="00A8497D">
        <w:rPr>
          <w:sz w:val="22"/>
          <w:szCs w:val="22"/>
        </w:rPr>
        <w:t>through the date of termination.</w:t>
      </w:r>
      <w:r w:rsidR="00E24D58">
        <w:rPr>
          <w:sz w:val="22"/>
          <w:szCs w:val="22"/>
        </w:rPr>
        <w:t xml:space="preserve"> </w:t>
      </w:r>
      <w:r w:rsidR="00977B6C">
        <w:rPr>
          <w:sz w:val="22"/>
          <w:szCs w:val="22"/>
        </w:rPr>
        <w:t>Study Site</w:t>
      </w:r>
      <w:r w:rsidR="00977B6C" w:rsidRPr="00977B6C">
        <w:rPr>
          <w:sz w:val="22"/>
          <w:szCs w:val="22"/>
        </w:rPr>
        <w:t xml:space="preserve"> acknowledges that enrollment of subjects into the Study is competitive. </w:t>
      </w:r>
      <w:r w:rsidR="00977B6C">
        <w:rPr>
          <w:sz w:val="22"/>
          <w:szCs w:val="22"/>
        </w:rPr>
        <w:t>Study Site</w:t>
      </w:r>
      <w:r w:rsidR="00977B6C" w:rsidRPr="00977B6C">
        <w:rPr>
          <w:sz w:val="22"/>
          <w:szCs w:val="22"/>
        </w:rPr>
        <w:t xml:space="preserve"> further acknowledges that Duke reserves the right to end subject enrollment under this Agreement when Sponsor determines the desired number of Study subjects for all clinical trial sites has been reached.</w:t>
      </w:r>
    </w:p>
    <w:p w14:paraId="0E18B205" w14:textId="77777777" w:rsidR="00A1524D" w:rsidRDefault="001F2D94" w:rsidP="00A1524D">
      <w:pPr>
        <w:spacing w:after="240"/>
        <w:ind w:left="540" w:hanging="540"/>
        <w:rPr>
          <w:sz w:val="22"/>
          <w:szCs w:val="22"/>
        </w:rPr>
      </w:pPr>
      <w:r>
        <w:rPr>
          <w:sz w:val="22"/>
          <w:szCs w:val="22"/>
        </w:rPr>
        <w:t>1</w:t>
      </w:r>
      <w:r w:rsidR="00F2346B">
        <w:rPr>
          <w:sz w:val="22"/>
          <w:szCs w:val="22"/>
        </w:rPr>
        <w:t>9</w:t>
      </w:r>
      <w:r>
        <w:rPr>
          <w:sz w:val="22"/>
          <w:szCs w:val="22"/>
        </w:rPr>
        <w:t>.</w:t>
      </w:r>
      <w:r>
        <w:rPr>
          <w:sz w:val="22"/>
          <w:szCs w:val="22"/>
        </w:rPr>
        <w:tab/>
      </w:r>
      <w:r w:rsidRPr="00B01F2B">
        <w:rPr>
          <w:b/>
          <w:bCs/>
          <w:sz w:val="22"/>
          <w:szCs w:val="22"/>
        </w:rPr>
        <w:t>Survival:</w:t>
      </w:r>
      <w:r w:rsidRPr="001F2D94">
        <w:rPr>
          <w:sz w:val="22"/>
          <w:szCs w:val="22"/>
        </w:rPr>
        <w:t xml:space="preserve"> </w:t>
      </w:r>
    </w:p>
    <w:p w14:paraId="64722FF3" w14:textId="77777777" w:rsidR="001F2D94" w:rsidRPr="00A8497D" w:rsidRDefault="001F2D94" w:rsidP="00A1524D">
      <w:pPr>
        <w:spacing w:after="240"/>
        <w:ind w:left="540"/>
        <w:rPr>
          <w:sz w:val="22"/>
          <w:szCs w:val="22"/>
        </w:rPr>
      </w:pPr>
      <w:r>
        <w:rPr>
          <w:sz w:val="22"/>
          <w:szCs w:val="22"/>
        </w:rPr>
        <w:t>Any terms which, by their intent or meaning are intended to survive, will survive termination or expiration of this Agreement.</w:t>
      </w:r>
      <w:r w:rsidRPr="001F2D94">
        <w:rPr>
          <w:sz w:val="22"/>
          <w:szCs w:val="22"/>
        </w:rPr>
        <w:t xml:space="preserve"> </w:t>
      </w:r>
      <w:r w:rsidR="00A96EAF">
        <w:rPr>
          <w:sz w:val="22"/>
          <w:szCs w:val="22"/>
        </w:rPr>
        <w:t xml:space="preserve">No termination hereunder will constitute a waiver of any rights or </w:t>
      </w:r>
      <w:r w:rsidR="00A96EAF">
        <w:rPr>
          <w:sz w:val="22"/>
          <w:szCs w:val="22"/>
        </w:rPr>
        <w:lastRenderedPageBreak/>
        <w:t>causes of action that either Party may have based upon events occurring prior to the termination date.</w:t>
      </w:r>
    </w:p>
    <w:p w14:paraId="0BA657B8" w14:textId="77777777" w:rsidR="004D72B2" w:rsidRPr="00A8497D" w:rsidRDefault="00F2346B" w:rsidP="00A1524D">
      <w:pPr>
        <w:keepNext/>
        <w:keepLines/>
        <w:tabs>
          <w:tab w:val="left" w:pos="540"/>
        </w:tabs>
        <w:spacing w:after="120"/>
        <w:rPr>
          <w:sz w:val="22"/>
          <w:szCs w:val="22"/>
        </w:rPr>
      </w:pPr>
      <w:r>
        <w:rPr>
          <w:sz w:val="22"/>
          <w:szCs w:val="22"/>
        </w:rPr>
        <w:t>20</w:t>
      </w:r>
      <w:r w:rsidR="006A5BED" w:rsidRPr="00A8497D">
        <w:rPr>
          <w:sz w:val="22"/>
          <w:szCs w:val="22"/>
        </w:rPr>
        <w:t>.</w:t>
      </w:r>
      <w:r w:rsidR="006A5BED" w:rsidRPr="00A8497D">
        <w:rPr>
          <w:sz w:val="22"/>
          <w:szCs w:val="22"/>
        </w:rPr>
        <w:tab/>
      </w:r>
      <w:r w:rsidR="004D72B2" w:rsidRPr="00B01F2B">
        <w:rPr>
          <w:b/>
          <w:bCs/>
          <w:sz w:val="22"/>
          <w:szCs w:val="22"/>
        </w:rPr>
        <w:t>Relationship of Parties:</w:t>
      </w:r>
      <w:r w:rsidR="004D72B2" w:rsidRPr="00A8497D">
        <w:rPr>
          <w:sz w:val="22"/>
          <w:szCs w:val="22"/>
        </w:rPr>
        <w:t xml:space="preserve"> </w:t>
      </w:r>
    </w:p>
    <w:p w14:paraId="077FEA8A" w14:textId="77777777" w:rsidR="004D72B2" w:rsidRPr="00A8497D" w:rsidRDefault="003D6645" w:rsidP="0093257D">
      <w:pPr>
        <w:spacing w:after="240"/>
        <w:ind w:left="547"/>
        <w:rPr>
          <w:sz w:val="22"/>
          <w:szCs w:val="22"/>
        </w:rPr>
      </w:pPr>
      <w:r>
        <w:rPr>
          <w:sz w:val="22"/>
          <w:szCs w:val="22"/>
        </w:rPr>
        <w:t>Study Site</w:t>
      </w:r>
      <w:r w:rsidR="004D72B2" w:rsidRPr="00A8497D">
        <w:rPr>
          <w:sz w:val="22"/>
          <w:szCs w:val="22"/>
        </w:rPr>
        <w:t xml:space="preserve"> is operating as an independent contractor under this Agreement and not as an agent or </w:t>
      </w:r>
      <w:bookmarkStart w:id="36" w:name="_GoBack"/>
      <w:r w:rsidR="004D72B2" w:rsidRPr="00A8497D">
        <w:rPr>
          <w:sz w:val="22"/>
          <w:szCs w:val="22"/>
        </w:rPr>
        <w:t xml:space="preserve">employee of Sponsor or Duke.  </w:t>
      </w:r>
    </w:p>
    <w:p w14:paraId="5155688E" w14:textId="770536B3" w:rsidR="004D72B2" w:rsidRPr="00A8497D" w:rsidRDefault="001F2D94" w:rsidP="00B01F2B">
      <w:pPr>
        <w:pStyle w:val="BodyTextIndent"/>
        <w:ind w:left="540" w:hanging="540"/>
        <w:jc w:val="both"/>
        <w:rPr>
          <w:sz w:val="22"/>
          <w:szCs w:val="22"/>
        </w:rPr>
      </w:pPr>
      <w:r>
        <w:rPr>
          <w:sz w:val="22"/>
          <w:szCs w:val="22"/>
        </w:rPr>
        <w:t>2</w:t>
      </w:r>
      <w:r w:rsidR="0001111A">
        <w:rPr>
          <w:sz w:val="22"/>
          <w:szCs w:val="22"/>
        </w:rPr>
        <w:t>1</w:t>
      </w:r>
      <w:r w:rsidR="006A5BED" w:rsidRPr="00A8497D">
        <w:rPr>
          <w:sz w:val="22"/>
          <w:szCs w:val="22"/>
        </w:rPr>
        <w:t>.</w:t>
      </w:r>
      <w:r w:rsidR="006A5BED" w:rsidRPr="00A8497D">
        <w:rPr>
          <w:sz w:val="22"/>
          <w:szCs w:val="22"/>
        </w:rPr>
        <w:tab/>
      </w:r>
      <w:r w:rsidR="004D72B2" w:rsidRPr="00B01F2B">
        <w:rPr>
          <w:b/>
          <w:bCs/>
          <w:sz w:val="22"/>
          <w:szCs w:val="22"/>
        </w:rPr>
        <w:t>Conflict of Interest:</w:t>
      </w:r>
      <w:r w:rsidR="004D72B2" w:rsidRPr="00A8497D">
        <w:rPr>
          <w:sz w:val="22"/>
          <w:szCs w:val="22"/>
        </w:rPr>
        <w:t xml:space="preserve">  </w:t>
      </w:r>
    </w:p>
    <w:p w14:paraId="5498E0CF" w14:textId="77777777" w:rsidR="004D72B2" w:rsidRDefault="003D6645" w:rsidP="00B01F2B">
      <w:pPr>
        <w:pStyle w:val="BodyTextIndent"/>
        <w:spacing w:after="240"/>
        <w:ind w:left="547" w:firstLine="0"/>
        <w:jc w:val="both"/>
        <w:rPr>
          <w:sz w:val="22"/>
          <w:szCs w:val="22"/>
        </w:rPr>
      </w:pPr>
      <w:r>
        <w:rPr>
          <w:sz w:val="22"/>
          <w:szCs w:val="22"/>
        </w:rPr>
        <w:t>Study Site</w:t>
      </w:r>
      <w:r w:rsidR="004D72B2" w:rsidRPr="00A8497D">
        <w:rPr>
          <w:sz w:val="22"/>
          <w:szCs w:val="22"/>
        </w:rPr>
        <w:t>, by signing below, warrant</w:t>
      </w:r>
      <w:r w:rsidR="00A96EAF">
        <w:rPr>
          <w:sz w:val="22"/>
          <w:szCs w:val="22"/>
        </w:rPr>
        <w:t>s</w:t>
      </w:r>
      <w:r w:rsidR="004D72B2" w:rsidRPr="00A8497D">
        <w:rPr>
          <w:sz w:val="22"/>
          <w:szCs w:val="22"/>
        </w:rPr>
        <w:t xml:space="preserve"> and represent</w:t>
      </w:r>
      <w:r w:rsidR="00A96EAF">
        <w:rPr>
          <w:sz w:val="22"/>
          <w:szCs w:val="22"/>
        </w:rPr>
        <w:t>s</w:t>
      </w:r>
      <w:r w:rsidR="004D72B2" w:rsidRPr="00A8497D">
        <w:rPr>
          <w:sz w:val="22"/>
          <w:szCs w:val="22"/>
        </w:rPr>
        <w:t xml:space="preserve"> that neither </w:t>
      </w:r>
      <w:r w:rsidR="00A96EAF">
        <w:rPr>
          <w:sz w:val="22"/>
          <w:szCs w:val="22"/>
        </w:rPr>
        <w:t xml:space="preserve">it, the Participating Investigator nor </w:t>
      </w:r>
      <w:r w:rsidR="004D72B2" w:rsidRPr="00A8497D">
        <w:rPr>
          <w:sz w:val="22"/>
          <w:szCs w:val="22"/>
        </w:rPr>
        <w:t xml:space="preserve">any of </w:t>
      </w:r>
      <w:r w:rsidR="00A96EAF">
        <w:rPr>
          <w:sz w:val="22"/>
          <w:szCs w:val="22"/>
        </w:rPr>
        <w:t xml:space="preserve">the Participating Investigator’s </w:t>
      </w:r>
      <w:r w:rsidR="004D72B2" w:rsidRPr="00A8497D">
        <w:rPr>
          <w:sz w:val="22"/>
          <w:szCs w:val="22"/>
        </w:rPr>
        <w:t xml:space="preserve">immediate family (defined as spouse and children) have any real or perceived conflict </w:t>
      </w:r>
      <w:bookmarkEnd w:id="36"/>
      <w:r w:rsidR="004D72B2" w:rsidRPr="00A8497D">
        <w:rPr>
          <w:sz w:val="22"/>
          <w:szCs w:val="22"/>
        </w:rPr>
        <w:t xml:space="preserve">of interest in the execution of this Study (e.g., stock or other equity in companies which manufacture agents being tested in this Study) and that participation herein does not conflict with any other obligation to third parties.  </w:t>
      </w:r>
    </w:p>
    <w:p w14:paraId="07F53B25" w14:textId="77777777" w:rsidR="003D7D64" w:rsidRPr="00B01F2B" w:rsidRDefault="003D7D64" w:rsidP="00B01F2B">
      <w:pPr>
        <w:pStyle w:val="BodyTextIndent"/>
        <w:spacing w:after="240"/>
        <w:jc w:val="both"/>
        <w:rPr>
          <w:b/>
          <w:bCs/>
          <w:sz w:val="22"/>
          <w:szCs w:val="22"/>
        </w:rPr>
      </w:pPr>
      <w:r>
        <w:rPr>
          <w:sz w:val="22"/>
          <w:szCs w:val="22"/>
        </w:rPr>
        <w:t>2</w:t>
      </w:r>
      <w:r w:rsidR="00F2346B">
        <w:rPr>
          <w:sz w:val="22"/>
          <w:szCs w:val="22"/>
        </w:rPr>
        <w:t>2</w:t>
      </w:r>
      <w:r>
        <w:rPr>
          <w:sz w:val="22"/>
          <w:szCs w:val="22"/>
        </w:rPr>
        <w:t xml:space="preserve">. </w:t>
      </w:r>
      <w:r>
        <w:rPr>
          <w:sz w:val="22"/>
          <w:szCs w:val="22"/>
        </w:rPr>
        <w:tab/>
      </w:r>
      <w:r w:rsidRPr="00B01F2B">
        <w:rPr>
          <w:b/>
          <w:bCs/>
          <w:sz w:val="22"/>
          <w:szCs w:val="22"/>
        </w:rPr>
        <w:t>Anti-Corruption Representation and Warranty:</w:t>
      </w:r>
    </w:p>
    <w:p w14:paraId="65EABB07" w14:textId="77777777" w:rsidR="00910117" w:rsidRDefault="003D7D64" w:rsidP="00B01F2B">
      <w:pPr>
        <w:pStyle w:val="BodyTextIndent"/>
        <w:spacing w:after="240"/>
        <w:jc w:val="both"/>
        <w:rPr>
          <w:sz w:val="22"/>
          <w:szCs w:val="22"/>
        </w:rPr>
      </w:pPr>
      <w:r>
        <w:rPr>
          <w:sz w:val="22"/>
          <w:szCs w:val="22"/>
        </w:rPr>
        <w:tab/>
      </w:r>
      <w:r w:rsidRPr="003D7D64">
        <w:rPr>
          <w:sz w:val="22"/>
          <w:szCs w:val="22"/>
        </w:rPr>
        <w:t>Study Site represents, warrants and covenants, as of the Effective Date to and through the expiration or termination of this Agreement,</w:t>
      </w:r>
      <w:r>
        <w:rPr>
          <w:sz w:val="22"/>
          <w:szCs w:val="22"/>
        </w:rPr>
        <w:t xml:space="preserve"> </w:t>
      </w:r>
      <w:r w:rsidRPr="003D7D64">
        <w:rPr>
          <w:sz w:val="22"/>
          <w:szCs w:val="22"/>
        </w:rPr>
        <w:t>that it has not and will not, directly or indirectly, offer, promise, authorize, solicit, pay, or give anything of value (including money) to:</w:t>
      </w:r>
      <w:r>
        <w:rPr>
          <w:sz w:val="22"/>
          <w:szCs w:val="22"/>
        </w:rPr>
        <w:t xml:space="preserve"> i</w:t>
      </w:r>
      <w:r w:rsidRPr="003D7D64">
        <w:rPr>
          <w:sz w:val="22"/>
          <w:szCs w:val="22"/>
        </w:rPr>
        <w:t xml:space="preserve">nfluence </w:t>
      </w:r>
      <w:r>
        <w:rPr>
          <w:sz w:val="22"/>
          <w:szCs w:val="22"/>
        </w:rPr>
        <w:t>p</w:t>
      </w:r>
      <w:r w:rsidRPr="003D7D64">
        <w:rPr>
          <w:sz w:val="22"/>
          <w:szCs w:val="22"/>
        </w:rPr>
        <w:t xml:space="preserve">ublic </w:t>
      </w:r>
      <w:r>
        <w:rPr>
          <w:sz w:val="22"/>
          <w:szCs w:val="22"/>
        </w:rPr>
        <w:t>o</w:t>
      </w:r>
      <w:r w:rsidRPr="003D7D64">
        <w:rPr>
          <w:sz w:val="22"/>
          <w:szCs w:val="22"/>
        </w:rPr>
        <w:t xml:space="preserve">fficials to gain an improper advantage; and </w:t>
      </w:r>
      <w:r>
        <w:rPr>
          <w:sz w:val="22"/>
          <w:szCs w:val="22"/>
        </w:rPr>
        <w:t>i</w:t>
      </w:r>
      <w:r w:rsidRPr="003D7D64">
        <w:rPr>
          <w:sz w:val="22"/>
          <w:szCs w:val="22"/>
        </w:rPr>
        <w:t xml:space="preserve">nduce anyone, including </w:t>
      </w:r>
      <w:r>
        <w:rPr>
          <w:sz w:val="22"/>
          <w:szCs w:val="22"/>
        </w:rPr>
        <w:t>p</w:t>
      </w:r>
      <w:r w:rsidRPr="003D7D64">
        <w:rPr>
          <w:sz w:val="22"/>
          <w:szCs w:val="22"/>
        </w:rPr>
        <w:t xml:space="preserve">ublic </w:t>
      </w:r>
      <w:r>
        <w:rPr>
          <w:sz w:val="22"/>
          <w:szCs w:val="22"/>
        </w:rPr>
        <w:t>o</w:t>
      </w:r>
      <w:r w:rsidRPr="003D7D64">
        <w:rPr>
          <w:sz w:val="22"/>
          <w:szCs w:val="22"/>
        </w:rPr>
        <w:t xml:space="preserve">fficials, to violate </w:t>
      </w:r>
      <w:r w:rsidR="00524727">
        <w:rPr>
          <w:sz w:val="22"/>
          <w:szCs w:val="22"/>
        </w:rPr>
        <w:t xml:space="preserve">Anti-Corruption Legislation. </w:t>
      </w:r>
      <w:r w:rsidRPr="003D7D64">
        <w:rPr>
          <w:sz w:val="22"/>
          <w:szCs w:val="22"/>
        </w:rPr>
        <w:t xml:space="preserve"> </w:t>
      </w:r>
      <w:r>
        <w:rPr>
          <w:sz w:val="22"/>
          <w:szCs w:val="22"/>
        </w:rPr>
        <w:t xml:space="preserve">  </w:t>
      </w:r>
      <w:r w:rsidRPr="003D7D64">
        <w:rPr>
          <w:sz w:val="22"/>
          <w:szCs w:val="22"/>
        </w:rPr>
        <w:t>“</w:t>
      </w:r>
      <w:r w:rsidRPr="002A2C01">
        <w:rPr>
          <w:b/>
          <w:sz w:val="22"/>
          <w:szCs w:val="22"/>
        </w:rPr>
        <w:t>Anti-Corruption Legislation</w:t>
      </w:r>
      <w:r w:rsidRPr="003D7D64">
        <w:rPr>
          <w:sz w:val="22"/>
          <w:szCs w:val="22"/>
        </w:rPr>
        <w:t>” means</w:t>
      </w:r>
      <w:r>
        <w:rPr>
          <w:sz w:val="22"/>
          <w:szCs w:val="22"/>
        </w:rPr>
        <w:t>, as may be applicable,</w:t>
      </w:r>
      <w:r w:rsidRPr="003D7D64">
        <w:rPr>
          <w:sz w:val="22"/>
          <w:szCs w:val="22"/>
        </w:rPr>
        <w:t xml:space="preserve"> the United Nations Convention Against Corruption, the U.S. Foreign Corrupt Practices Act, the UK Bribery Act, any applicable national laws and regulations implementing the OECD Convention on Combating Bribery of Foreign Public Officials in International Business Transactions, and any applicable laws and regulations prohibiting public or commercial bribery, extortion, kickbacks or other unlawful or improper means of conducting business.</w:t>
      </w:r>
    </w:p>
    <w:p w14:paraId="7915EB68" w14:textId="77777777" w:rsidR="006B33AC" w:rsidRPr="00A8497D" w:rsidRDefault="006B33AC" w:rsidP="00B01F2B">
      <w:pPr>
        <w:pStyle w:val="BodyTextIndent"/>
        <w:spacing w:after="240"/>
        <w:jc w:val="both"/>
        <w:rPr>
          <w:sz w:val="22"/>
          <w:szCs w:val="22"/>
        </w:rPr>
      </w:pPr>
      <w:r>
        <w:rPr>
          <w:sz w:val="22"/>
          <w:szCs w:val="22"/>
        </w:rPr>
        <w:t>2</w:t>
      </w:r>
      <w:r w:rsidR="00F2346B">
        <w:rPr>
          <w:sz w:val="22"/>
          <w:szCs w:val="22"/>
        </w:rPr>
        <w:t>3</w:t>
      </w:r>
      <w:r>
        <w:rPr>
          <w:sz w:val="22"/>
          <w:szCs w:val="22"/>
        </w:rPr>
        <w:t xml:space="preserve">. </w:t>
      </w:r>
      <w:r>
        <w:rPr>
          <w:sz w:val="22"/>
          <w:szCs w:val="22"/>
        </w:rPr>
        <w:tab/>
      </w:r>
      <w:r w:rsidR="00D2132B" w:rsidRPr="00B01F2B">
        <w:rPr>
          <w:b/>
          <w:bCs/>
          <w:sz w:val="22"/>
          <w:szCs w:val="22"/>
        </w:rPr>
        <w:t>Data Protection Laws.</w:t>
      </w:r>
      <w:r w:rsidR="00D2132B">
        <w:rPr>
          <w:sz w:val="22"/>
          <w:szCs w:val="22"/>
        </w:rPr>
        <w:t xml:space="preserve"> </w:t>
      </w:r>
      <w:r w:rsidR="00D2132B" w:rsidRPr="00D2132B">
        <w:rPr>
          <w:sz w:val="22"/>
          <w:szCs w:val="22"/>
        </w:rPr>
        <w:t xml:space="preserve">In accordance with Data Protection Laws, Sponsor, may collect, share, process or use certain personal data, as defined in the Data Protection Laws. “Data Protection Laws” means applicable data protection laws, including the regulation 2016/679 of 27 April 2016 on the protection of natural persons with regard to the processing of Personal Data and on the free movement of such data, and repealing the EU Directive and any applicable laws implementing it and or any later amendments hereof. For clarity, the Parties acknowledge and agree that nothing contained in this Section </w:t>
      </w:r>
      <w:r w:rsidR="00D2132B">
        <w:rPr>
          <w:sz w:val="22"/>
          <w:szCs w:val="22"/>
        </w:rPr>
        <w:t>2</w:t>
      </w:r>
      <w:r w:rsidR="00F2346B">
        <w:rPr>
          <w:sz w:val="22"/>
          <w:szCs w:val="22"/>
        </w:rPr>
        <w:t>3</w:t>
      </w:r>
      <w:r w:rsidR="00D2132B" w:rsidRPr="00D2132B">
        <w:rPr>
          <w:sz w:val="22"/>
          <w:szCs w:val="22"/>
        </w:rPr>
        <w:t xml:space="preserve"> shall be construed to obligate Study Site or Participating Investigator to comply with any law or regulation not otherwise applicable to Study Site or Participating Investigator.</w:t>
      </w:r>
    </w:p>
    <w:p w14:paraId="58F4FC40" w14:textId="77777777" w:rsidR="004D72B2" w:rsidRPr="00A8497D" w:rsidRDefault="001F2D94" w:rsidP="00B01F2B">
      <w:pPr>
        <w:tabs>
          <w:tab w:val="left" w:pos="-720"/>
          <w:tab w:val="left" w:pos="540"/>
        </w:tabs>
        <w:suppressAutoHyphens/>
        <w:spacing w:after="120"/>
        <w:ind w:left="540" w:hanging="540"/>
        <w:jc w:val="both"/>
        <w:rPr>
          <w:spacing w:val="-3"/>
          <w:sz w:val="22"/>
          <w:szCs w:val="22"/>
        </w:rPr>
      </w:pPr>
      <w:r>
        <w:rPr>
          <w:spacing w:val="-3"/>
          <w:sz w:val="22"/>
          <w:szCs w:val="22"/>
        </w:rPr>
        <w:t>2</w:t>
      </w:r>
      <w:r w:rsidR="00F2346B">
        <w:rPr>
          <w:spacing w:val="-3"/>
          <w:sz w:val="22"/>
          <w:szCs w:val="22"/>
        </w:rPr>
        <w:t>4</w:t>
      </w:r>
      <w:r w:rsidR="006A5BED" w:rsidRPr="00A8497D">
        <w:rPr>
          <w:spacing w:val="-3"/>
          <w:sz w:val="22"/>
          <w:szCs w:val="22"/>
        </w:rPr>
        <w:t>.</w:t>
      </w:r>
      <w:r w:rsidR="006A5BED" w:rsidRPr="00A8497D">
        <w:rPr>
          <w:spacing w:val="-3"/>
          <w:sz w:val="22"/>
          <w:szCs w:val="22"/>
        </w:rPr>
        <w:tab/>
      </w:r>
      <w:r w:rsidR="004D72B2" w:rsidRPr="00B01F2B">
        <w:rPr>
          <w:b/>
          <w:spacing w:val="-3"/>
          <w:sz w:val="22"/>
          <w:szCs w:val="22"/>
        </w:rPr>
        <w:t>Assignment</w:t>
      </w:r>
      <w:r w:rsidR="004D72B2" w:rsidRPr="00A8497D">
        <w:rPr>
          <w:spacing w:val="-3"/>
          <w:sz w:val="22"/>
          <w:szCs w:val="22"/>
        </w:rPr>
        <w:t>:</w:t>
      </w:r>
    </w:p>
    <w:p w14:paraId="497E0CAD" w14:textId="77777777" w:rsidR="00605BBE" w:rsidRPr="00A8497D" w:rsidRDefault="004D72B2" w:rsidP="00B01F2B">
      <w:pPr>
        <w:tabs>
          <w:tab w:val="left" w:pos="-720"/>
          <w:tab w:val="left" w:pos="0"/>
        </w:tabs>
        <w:suppressAutoHyphens/>
        <w:spacing w:after="240"/>
        <w:ind w:left="547"/>
        <w:jc w:val="both"/>
        <w:rPr>
          <w:sz w:val="22"/>
          <w:szCs w:val="22"/>
        </w:rPr>
      </w:pPr>
      <w:r w:rsidRPr="00A8497D">
        <w:rPr>
          <w:sz w:val="22"/>
          <w:szCs w:val="22"/>
        </w:rPr>
        <w:t xml:space="preserve">This Agreement may not be assigned by </w:t>
      </w:r>
      <w:r w:rsidR="003D6645">
        <w:rPr>
          <w:sz w:val="22"/>
          <w:szCs w:val="22"/>
        </w:rPr>
        <w:t>Study Site</w:t>
      </w:r>
      <w:r w:rsidRPr="00A8497D">
        <w:rPr>
          <w:sz w:val="22"/>
          <w:szCs w:val="22"/>
        </w:rPr>
        <w:t xml:space="preserve"> without th</w:t>
      </w:r>
      <w:r w:rsidR="00605BBE" w:rsidRPr="00A8497D">
        <w:rPr>
          <w:sz w:val="22"/>
          <w:szCs w:val="22"/>
        </w:rPr>
        <w:t>e prior written consent of Duke.</w:t>
      </w:r>
    </w:p>
    <w:p w14:paraId="03B91222" w14:textId="77777777" w:rsidR="00605BBE" w:rsidRPr="00A8497D" w:rsidRDefault="001F2D94" w:rsidP="00B01F2B">
      <w:pPr>
        <w:tabs>
          <w:tab w:val="left" w:pos="-720"/>
          <w:tab w:val="left" w:pos="0"/>
        </w:tabs>
        <w:suppressAutoHyphens/>
        <w:spacing w:after="240"/>
        <w:jc w:val="both"/>
        <w:rPr>
          <w:sz w:val="22"/>
          <w:szCs w:val="22"/>
        </w:rPr>
      </w:pPr>
      <w:r>
        <w:rPr>
          <w:sz w:val="22"/>
          <w:szCs w:val="22"/>
        </w:rPr>
        <w:t>2</w:t>
      </w:r>
      <w:r w:rsidR="00F2346B">
        <w:rPr>
          <w:sz w:val="22"/>
          <w:szCs w:val="22"/>
        </w:rPr>
        <w:t>5</w:t>
      </w:r>
      <w:r w:rsidR="00605BBE" w:rsidRPr="00A8497D">
        <w:rPr>
          <w:sz w:val="22"/>
          <w:szCs w:val="22"/>
        </w:rPr>
        <w:t xml:space="preserve">.    </w:t>
      </w:r>
      <w:r w:rsidR="00605BBE" w:rsidRPr="00B01F2B">
        <w:rPr>
          <w:b/>
          <w:sz w:val="22"/>
          <w:szCs w:val="22"/>
        </w:rPr>
        <w:t>General Provisions</w:t>
      </w:r>
      <w:r w:rsidR="00605BBE" w:rsidRPr="00A8497D">
        <w:rPr>
          <w:sz w:val="22"/>
          <w:szCs w:val="22"/>
        </w:rPr>
        <w:t>:</w:t>
      </w:r>
    </w:p>
    <w:p w14:paraId="6DF94830" w14:textId="77777777" w:rsidR="009260BB" w:rsidRPr="00A8497D" w:rsidRDefault="00A1524D" w:rsidP="00B01F2B">
      <w:pPr>
        <w:tabs>
          <w:tab w:val="left" w:pos="-720"/>
          <w:tab w:val="left" w:pos="540"/>
        </w:tabs>
        <w:suppressAutoHyphens/>
        <w:spacing w:after="240"/>
        <w:ind w:left="540"/>
        <w:jc w:val="both"/>
        <w:rPr>
          <w:sz w:val="22"/>
          <w:szCs w:val="22"/>
        </w:rPr>
      </w:pPr>
      <w:r>
        <w:rPr>
          <w:sz w:val="22"/>
          <w:szCs w:val="22"/>
        </w:rPr>
        <w:t>2</w:t>
      </w:r>
      <w:r w:rsidR="00F2346B">
        <w:rPr>
          <w:sz w:val="22"/>
          <w:szCs w:val="22"/>
        </w:rPr>
        <w:t>5</w:t>
      </w:r>
      <w:r w:rsidR="00605BBE" w:rsidRPr="00A8497D">
        <w:rPr>
          <w:sz w:val="22"/>
          <w:szCs w:val="22"/>
        </w:rPr>
        <w:t>.1</w:t>
      </w:r>
      <w:r w:rsidR="00605BBE" w:rsidRPr="00A8497D">
        <w:rPr>
          <w:sz w:val="22"/>
          <w:szCs w:val="22"/>
        </w:rPr>
        <w:tab/>
      </w:r>
      <w:r w:rsidR="00605BBE" w:rsidRPr="00B01F2B">
        <w:rPr>
          <w:b/>
          <w:sz w:val="22"/>
          <w:szCs w:val="22"/>
        </w:rPr>
        <w:t>Entire Agreement</w:t>
      </w:r>
      <w:r w:rsidR="00605BBE" w:rsidRPr="00A8497D">
        <w:rPr>
          <w:sz w:val="22"/>
          <w:szCs w:val="22"/>
        </w:rPr>
        <w:t xml:space="preserve">.  This Agreement </w:t>
      </w:r>
      <w:r w:rsidR="009B3389" w:rsidRPr="00A8497D">
        <w:rPr>
          <w:sz w:val="22"/>
          <w:szCs w:val="22"/>
        </w:rPr>
        <w:t>together with the Exhibits</w:t>
      </w:r>
      <w:r w:rsidR="00A96EAF">
        <w:rPr>
          <w:sz w:val="22"/>
          <w:szCs w:val="22"/>
        </w:rPr>
        <w:t xml:space="preserve"> and the Protocol</w:t>
      </w:r>
      <w:r w:rsidR="009B3389" w:rsidRPr="00A8497D">
        <w:rPr>
          <w:sz w:val="22"/>
          <w:szCs w:val="22"/>
        </w:rPr>
        <w:t xml:space="preserve">, </w:t>
      </w:r>
      <w:r w:rsidR="00605BBE" w:rsidRPr="00A8497D">
        <w:rPr>
          <w:sz w:val="22"/>
          <w:szCs w:val="22"/>
        </w:rPr>
        <w:t xml:space="preserve">constitutes the entire understanding between the </w:t>
      </w:r>
      <w:r w:rsidR="00222251" w:rsidRPr="00A8497D">
        <w:rPr>
          <w:sz w:val="22"/>
          <w:szCs w:val="22"/>
        </w:rPr>
        <w:t>P</w:t>
      </w:r>
      <w:r w:rsidR="00605BBE" w:rsidRPr="00A8497D">
        <w:rPr>
          <w:sz w:val="22"/>
          <w:szCs w:val="22"/>
        </w:rPr>
        <w:t xml:space="preserve">arties with respect to the subject matter and supersedes any prior negotiations, </w:t>
      </w:r>
      <w:r w:rsidR="00222251" w:rsidRPr="00A8497D">
        <w:rPr>
          <w:sz w:val="22"/>
          <w:szCs w:val="22"/>
        </w:rPr>
        <w:t xml:space="preserve">representations, </w:t>
      </w:r>
      <w:r w:rsidR="00605BBE" w:rsidRPr="00A8497D">
        <w:rPr>
          <w:sz w:val="22"/>
          <w:szCs w:val="22"/>
        </w:rPr>
        <w:t xml:space="preserve">agreements and understandings regarding the subject matter.  </w:t>
      </w:r>
    </w:p>
    <w:p w14:paraId="0F534F3A" w14:textId="77777777" w:rsidR="009260BB" w:rsidRPr="00A8497D" w:rsidRDefault="00605BBE"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Pr="00A8497D">
        <w:rPr>
          <w:sz w:val="22"/>
          <w:szCs w:val="22"/>
        </w:rPr>
        <w:t>.2</w:t>
      </w:r>
      <w:r w:rsidRPr="00A8497D">
        <w:rPr>
          <w:sz w:val="22"/>
          <w:szCs w:val="22"/>
        </w:rPr>
        <w:tab/>
      </w:r>
      <w:r w:rsidRPr="00B01F2B">
        <w:rPr>
          <w:b/>
          <w:sz w:val="22"/>
          <w:szCs w:val="22"/>
        </w:rPr>
        <w:t>Modifications</w:t>
      </w:r>
      <w:r w:rsidRPr="00A8497D">
        <w:rPr>
          <w:sz w:val="22"/>
          <w:szCs w:val="22"/>
        </w:rPr>
        <w:t xml:space="preserve">.  This Agreement may not be amended, supplemented or otherwise modified except by an instrument in writing signed by the </w:t>
      </w:r>
      <w:r w:rsidR="00A96EAF">
        <w:rPr>
          <w:sz w:val="22"/>
          <w:szCs w:val="22"/>
        </w:rPr>
        <w:t>P</w:t>
      </w:r>
      <w:r w:rsidR="00A96EAF" w:rsidRPr="00A8497D">
        <w:rPr>
          <w:sz w:val="22"/>
          <w:szCs w:val="22"/>
        </w:rPr>
        <w:t>arties</w:t>
      </w:r>
      <w:r w:rsidRPr="00A8497D">
        <w:rPr>
          <w:sz w:val="22"/>
          <w:szCs w:val="22"/>
        </w:rPr>
        <w:t>.</w:t>
      </w:r>
    </w:p>
    <w:p w14:paraId="0A132C3B" w14:textId="77777777" w:rsidR="00A1524D" w:rsidRDefault="009260BB"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00605BBE" w:rsidRPr="00A8497D">
        <w:rPr>
          <w:sz w:val="22"/>
          <w:szCs w:val="22"/>
        </w:rPr>
        <w:t>.3</w:t>
      </w:r>
      <w:r w:rsidR="00605BBE" w:rsidRPr="00A8497D">
        <w:rPr>
          <w:sz w:val="22"/>
          <w:szCs w:val="22"/>
        </w:rPr>
        <w:tab/>
      </w:r>
      <w:r w:rsidR="00605BBE" w:rsidRPr="00B01F2B">
        <w:rPr>
          <w:b/>
          <w:sz w:val="22"/>
          <w:szCs w:val="22"/>
        </w:rPr>
        <w:t>No Waiver</w:t>
      </w:r>
      <w:r w:rsidR="00605BBE" w:rsidRPr="00A8497D">
        <w:rPr>
          <w:sz w:val="22"/>
          <w:szCs w:val="22"/>
        </w:rPr>
        <w:t xml:space="preserve">.  The failure of any </w:t>
      </w:r>
      <w:r w:rsidR="00222251" w:rsidRPr="00A8497D">
        <w:rPr>
          <w:sz w:val="22"/>
          <w:szCs w:val="22"/>
        </w:rPr>
        <w:t>P</w:t>
      </w:r>
      <w:r w:rsidR="00605BBE" w:rsidRPr="00A8497D">
        <w:rPr>
          <w:sz w:val="22"/>
          <w:szCs w:val="22"/>
        </w:rPr>
        <w:t xml:space="preserve">arty to insist upon strict performance of any provision of this Agreement or to exercise any right hereunder shall not constitute a waiver of that provision or right under this Agreement or of any other provision or right </w:t>
      </w:r>
      <w:r w:rsidR="00A96EAF">
        <w:rPr>
          <w:sz w:val="22"/>
          <w:szCs w:val="22"/>
        </w:rPr>
        <w:t>hereunder</w:t>
      </w:r>
      <w:r w:rsidR="00605BBE" w:rsidRPr="00A8497D">
        <w:rPr>
          <w:sz w:val="22"/>
          <w:szCs w:val="22"/>
        </w:rPr>
        <w:t>.</w:t>
      </w:r>
    </w:p>
    <w:p w14:paraId="1C9483D7" w14:textId="77777777" w:rsidR="00A1524D" w:rsidRDefault="00605BBE" w:rsidP="00B01F2B">
      <w:pPr>
        <w:tabs>
          <w:tab w:val="left" w:pos="-720"/>
          <w:tab w:val="left" w:pos="540"/>
        </w:tabs>
        <w:suppressAutoHyphens/>
        <w:spacing w:after="240"/>
        <w:ind w:left="540"/>
        <w:jc w:val="both"/>
        <w:rPr>
          <w:sz w:val="22"/>
          <w:szCs w:val="22"/>
        </w:rPr>
      </w:pPr>
      <w:r w:rsidRPr="00A8497D">
        <w:rPr>
          <w:sz w:val="22"/>
          <w:szCs w:val="22"/>
        </w:rPr>
        <w:lastRenderedPageBreak/>
        <w:t>2</w:t>
      </w:r>
      <w:r w:rsidR="00F2346B">
        <w:rPr>
          <w:sz w:val="22"/>
          <w:szCs w:val="22"/>
        </w:rPr>
        <w:t>5</w:t>
      </w:r>
      <w:r w:rsidR="00222251" w:rsidRPr="00A8497D">
        <w:rPr>
          <w:sz w:val="22"/>
          <w:szCs w:val="22"/>
        </w:rPr>
        <w:t>.</w:t>
      </w:r>
      <w:r w:rsidRPr="00A8497D">
        <w:rPr>
          <w:sz w:val="22"/>
          <w:szCs w:val="22"/>
        </w:rPr>
        <w:t>4</w:t>
      </w:r>
      <w:r w:rsidRPr="00A8497D">
        <w:rPr>
          <w:sz w:val="22"/>
          <w:szCs w:val="22"/>
        </w:rPr>
        <w:tab/>
      </w:r>
      <w:r w:rsidRPr="00B01F2B">
        <w:rPr>
          <w:b/>
          <w:sz w:val="22"/>
          <w:szCs w:val="22"/>
        </w:rPr>
        <w:t>Severability</w:t>
      </w:r>
      <w:r w:rsidRPr="00A8497D">
        <w:rPr>
          <w:sz w:val="22"/>
          <w:szCs w:val="22"/>
        </w:rPr>
        <w:t xml:space="preserve">.  If any provision of this Agreement is declared invalid, illegal or unenforceable, such provision shall be severed and all remaining provisions shall </w:t>
      </w:r>
      <w:r w:rsidR="00222251" w:rsidRPr="00A8497D">
        <w:rPr>
          <w:sz w:val="22"/>
          <w:szCs w:val="22"/>
        </w:rPr>
        <w:tab/>
      </w:r>
      <w:r w:rsidRPr="00A8497D">
        <w:rPr>
          <w:sz w:val="22"/>
          <w:szCs w:val="22"/>
        </w:rPr>
        <w:t>continue in full force and effect.</w:t>
      </w:r>
      <w:r w:rsidR="009B3389" w:rsidRPr="00A8497D">
        <w:rPr>
          <w:sz w:val="22"/>
          <w:szCs w:val="22"/>
        </w:rPr>
        <w:t xml:space="preserve"> </w:t>
      </w:r>
    </w:p>
    <w:p w14:paraId="08928F9F" w14:textId="77777777" w:rsidR="00A1524D" w:rsidRDefault="00605BBE"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Pr="00A8497D">
        <w:rPr>
          <w:sz w:val="22"/>
          <w:szCs w:val="22"/>
        </w:rPr>
        <w:t>.5</w:t>
      </w:r>
      <w:r w:rsidRPr="00A8497D">
        <w:rPr>
          <w:sz w:val="22"/>
          <w:szCs w:val="22"/>
        </w:rPr>
        <w:tab/>
      </w:r>
      <w:r w:rsidRPr="00B01F2B">
        <w:rPr>
          <w:b/>
          <w:sz w:val="22"/>
          <w:szCs w:val="22"/>
        </w:rPr>
        <w:t>Governing Law</w:t>
      </w:r>
      <w:r w:rsidRPr="00A8497D">
        <w:rPr>
          <w:sz w:val="22"/>
          <w:szCs w:val="22"/>
        </w:rPr>
        <w:t>.  This Agreement shall be construed and enforced in accordance with the laws of the State of North Carolina.</w:t>
      </w:r>
    </w:p>
    <w:p w14:paraId="799C894B" w14:textId="77777777" w:rsidR="00A1524D" w:rsidRDefault="00605BBE" w:rsidP="00B01F2B">
      <w:pPr>
        <w:tabs>
          <w:tab w:val="left" w:pos="-720"/>
          <w:tab w:val="left" w:pos="540"/>
        </w:tabs>
        <w:suppressAutoHyphens/>
        <w:spacing w:after="240"/>
        <w:ind w:left="540"/>
        <w:jc w:val="both"/>
        <w:rPr>
          <w:sz w:val="22"/>
          <w:szCs w:val="22"/>
        </w:rPr>
      </w:pPr>
      <w:r w:rsidRPr="00A8497D">
        <w:rPr>
          <w:sz w:val="22"/>
          <w:szCs w:val="22"/>
        </w:rPr>
        <w:t>2</w:t>
      </w:r>
      <w:r w:rsidR="00F2346B">
        <w:rPr>
          <w:sz w:val="22"/>
          <w:szCs w:val="22"/>
        </w:rPr>
        <w:t>5</w:t>
      </w:r>
      <w:r w:rsidRPr="00A8497D">
        <w:rPr>
          <w:sz w:val="22"/>
          <w:szCs w:val="22"/>
        </w:rPr>
        <w:t>.6</w:t>
      </w:r>
      <w:r w:rsidRPr="00A8497D">
        <w:rPr>
          <w:sz w:val="22"/>
          <w:szCs w:val="22"/>
        </w:rPr>
        <w:tab/>
      </w:r>
      <w:r w:rsidRPr="00B01F2B">
        <w:rPr>
          <w:b/>
          <w:sz w:val="22"/>
          <w:szCs w:val="22"/>
        </w:rPr>
        <w:t>Due Authorization</w:t>
      </w:r>
      <w:r w:rsidRPr="00A8497D">
        <w:rPr>
          <w:sz w:val="22"/>
          <w:szCs w:val="22"/>
        </w:rPr>
        <w:t>.  The persons executing this Agreement represent that they have the full power and authority to enter into this Agreement on behalf of the entities that they represent.</w:t>
      </w:r>
    </w:p>
    <w:p w14:paraId="054C0DD7" w14:textId="77777777" w:rsidR="00605BBE" w:rsidRPr="00A8497D" w:rsidRDefault="00605BBE" w:rsidP="00B01F2B">
      <w:pPr>
        <w:tabs>
          <w:tab w:val="left" w:pos="-720"/>
          <w:tab w:val="left" w:pos="540"/>
        </w:tabs>
        <w:suppressAutoHyphens/>
        <w:spacing w:after="240"/>
        <w:ind w:left="540"/>
        <w:jc w:val="both"/>
        <w:rPr>
          <w:snapToGrid w:val="0"/>
          <w:color w:val="000000"/>
          <w:sz w:val="22"/>
          <w:szCs w:val="22"/>
        </w:rPr>
      </w:pPr>
      <w:r w:rsidRPr="00A8497D">
        <w:rPr>
          <w:sz w:val="22"/>
          <w:szCs w:val="22"/>
        </w:rPr>
        <w:t>2</w:t>
      </w:r>
      <w:r w:rsidR="00F2346B">
        <w:rPr>
          <w:sz w:val="22"/>
          <w:szCs w:val="22"/>
        </w:rPr>
        <w:t>5</w:t>
      </w:r>
      <w:r w:rsidRPr="00A8497D">
        <w:rPr>
          <w:sz w:val="22"/>
          <w:szCs w:val="22"/>
        </w:rPr>
        <w:t>.</w:t>
      </w:r>
      <w:r w:rsidR="00222251" w:rsidRPr="00A8497D">
        <w:rPr>
          <w:sz w:val="22"/>
          <w:szCs w:val="22"/>
        </w:rPr>
        <w:t>7</w:t>
      </w:r>
      <w:r w:rsidRPr="00A8497D">
        <w:rPr>
          <w:sz w:val="22"/>
          <w:szCs w:val="22"/>
        </w:rPr>
        <w:tab/>
      </w:r>
      <w:r w:rsidRPr="00B01F2B">
        <w:rPr>
          <w:b/>
          <w:sz w:val="22"/>
          <w:szCs w:val="22"/>
        </w:rPr>
        <w:t>Force Majeure</w:t>
      </w:r>
      <w:r w:rsidRPr="00A8497D">
        <w:rPr>
          <w:sz w:val="22"/>
          <w:szCs w:val="22"/>
        </w:rPr>
        <w:t xml:space="preserve">. </w:t>
      </w:r>
      <w:r w:rsidRPr="00A8497D">
        <w:rPr>
          <w:snapToGrid w:val="0"/>
          <w:color w:val="000000"/>
          <w:sz w:val="22"/>
          <w:szCs w:val="22"/>
        </w:rPr>
        <w:t xml:space="preserve">If either </w:t>
      </w:r>
      <w:r w:rsidR="00222251" w:rsidRPr="00A8497D">
        <w:rPr>
          <w:snapToGrid w:val="0"/>
          <w:color w:val="000000"/>
          <w:sz w:val="22"/>
          <w:szCs w:val="22"/>
        </w:rPr>
        <w:t>P</w:t>
      </w:r>
      <w:r w:rsidRPr="00A8497D">
        <w:rPr>
          <w:snapToGrid w:val="0"/>
          <w:color w:val="000000"/>
          <w:sz w:val="22"/>
          <w:szCs w:val="22"/>
        </w:rPr>
        <w:t xml:space="preserve">arty shall be delayed or hindered in, or prevented from, the performance of any act required hereunder for any reason beyond such </w:t>
      </w:r>
      <w:r w:rsidR="00222251" w:rsidRPr="00A8497D">
        <w:rPr>
          <w:snapToGrid w:val="0"/>
          <w:color w:val="000000"/>
          <w:sz w:val="22"/>
          <w:szCs w:val="22"/>
        </w:rPr>
        <w:t>P</w:t>
      </w:r>
      <w:r w:rsidRPr="00A8497D">
        <w:rPr>
          <w:snapToGrid w:val="0"/>
          <w:color w:val="000000"/>
          <w:sz w:val="22"/>
          <w:szCs w:val="22"/>
        </w:rPr>
        <w:t xml:space="preserve">arty’s direct control, including but not limited to, strike, lockouts, labor troubles, governmental or judicial actions or orders, riots, insurrections, war, acts of God, inclement weather or other reason beyond the </w:t>
      </w:r>
      <w:r w:rsidR="00222251" w:rsidRPr="00A8497D">
        <w:rPr>
          <w:snapToGrid w:val="0"/>
          <w:color w:val="000000"/>
          <w:sz w:val="22"/>
          <w:szCs w:val="22"/>
        </w:rPr>
        <w:t>P</w:t>
      </w:r>
      <w:r w:rsidRPr="00A8497D">
        <w:rPr>
          <w:snapToGrid w:val="0"/>
          <w:color w:val="000000"/>
          <w:sz w:val="22"/>
          <w:szCs w:val="22"/>
        </w:rPr>
        <w:t>arty’s control (a “</w:t>
      </w:r>
      <w:r w:rsidRPr="00B5686B">
        <w:rPr>
          <w:b/>
          <w:snapToGrid w:val="0"/>
          <w:color w:val="000000"/>
          <w:sz w:val="22"/>
          <w:szCs w:val="22"/>
        </w:rPr>
        <w:t>Disability</w:t>
      </w:r>
      <w:r w:rsidRPr="00A8497D">
        <w:rPr>
          <w:snapToGrid w:val="0"/>
          <w:color w:val="000000"/>
          <w:sz w:val="22"/>
          <w:szCs w:val="22"/>
        </w:rPr>
        <w:t>”)</w:t>
      </w:r>
      <w:r w:rsidR="00222251" w:rsidRPr="00A8497D">
        <w:rPr>
          <w:snapToGrid w:val="0"/>
          <w:color w:val="000000"/>
          <w:sz w:val="22"/>
          <w:szCs w:val="22"/>
        </w:rPr>
        <w:t xml:space="preserve"> then such Party’s performance s</w:t>
      </w:r>
      <w:r w:rsidRPr="00A8497D">
        <w:rPr>
          <w:snapToGrid w:val="0"/>
          <w:color w:val="000000"/>
          <w:sz w:val="22"/>
          <w:szCs w:val="22"/>
        </w:rPr>
        <w:t xml:space="preserve">hall be excused for the period of the Disability.  Any Study timelines affected by a Disability </w:t>
      </w:r>
      <w:r w:rsidR="00A96EAF">
        <w:rPr>
          <w:snapToGrid w:val="0"/>
          <w:color w:val="000000"/>
          <w:sz w:val="22"/>
          <w:szCs w:val="22"/>
        </w:rPr>
        <w:t>will</w:t>
      </w:r>
      <w:r w:rsidR="00A96EAF" w:rsidRPr="00A8497D">
        <w:rPr>
          <w:snapToGrid w:val="0"/>
          <w:color w:val="000000"/>
          <w:sz w:val="22"/>
          <w:szCs w:val="22"/>
        </w:rPr>
        <w:t xml:space="preserve"> </w:t>
      </w:r>
      <w:r w:rsidRPr="00A8497D">
        <w:rPr>
          <w:snapToGrid w:val="0"/>
          <w:color w:val="000000"/>
          <w:sz w:val="22"/>
          <w:szCs w:val="22"/>
        </w:rPr>
        <w:t xml:space="preserve">be extended for a period equal to the delay.  The </w:t>
      </w:r>
      <w:r w:rsidR="00222251" w:rsidRPr="00A8497D">
        <w:rPr>
          <w:snapToGrid w:val="0"/>
          <w:color w:val="000000"/>
          <w:sz w:val="22"/>
          <w:szCs w:val="22"/>
        </w:rPr>
        <w:t>P</w:t>
      </w:r>
      <w:r w:rsidRPr="00A8497D">
        <w:rPr>
          <w:snapToGrid w:val="0"/>
          <w:color w:val="000000"/>
          <w:sz w:val="22"/>
          <w:szCs w:val="22"/>
        </w:rPr>
        <w:t xml:space="preserve">arty affected by the Disability shall notify the other </w:t>
      </w:r>
      <w:r w:rsidR="00222251" w:rsidRPr="00A8497D">
        <w:rPr>
          <w:snapToGrid w:val="0"/>
          <w:color w:val="000000"/>
          <w:sz w:val="22"/>
          <w:szCs w:val="22"/>
        </w:rPr>
        <w:t>P</w:t>
      </w:r>
      <w:r w:rsidRPr="00A8497D">
        <w:rPr>
          <w:snapToGrid w:val="0"/>
          <w:color w:val="000000"/>
          <w:sz w:val="22"/>
          <w:szCs w:val="22"/>
        </w:rPr>
        <w:t>arty of such Disability as provided for herein.</w:t>
      </w:r>
    </w:p>
    <w:p w14:paraId="51BBB3DE" w14:textId="77777777" w:rsidR="009B3389" w:rsidRDefault="00A1524D" w:rsidP="00B01F2B">
      <w:pPr>
        <w:keepNext/>
        <w:keepLines/>
        <w:spacing w:after="120"/>
        <w:ind w:left="547"/>
        <w:jc w:val="both"/>
        <w:rPr>
          <w:sz w:val="22"/>
          <w:szCs w:val="22"/>
        </w:rPr>
      </w:pPr>
      <w:r>
        <w:rPr>
          <w:snapToGrid w:val="0"/>
          <w:color w:val="000000"/>
          <w:sz w:val="22"/>
          <w:szCs w:val="22"/>
        </w:rPr>
        <w:t>2</w:t>
      </w:r>
      <w:r w:rsidR="00F2346B">
        <w:rPr>
          <w:snapToGrid w:val="0"/>
          <w:color w:val="000000"/>
          <w:sz w:val="22"/>
          <w:szCs w:val="22"/>
        </w:rPr>
        <w:t>5</w:t>
      </w:r>
      <w:r w:rsidR="009B3389" w:rsidRPr="00A8497D">
        <w:rPr>
          <w:snapToGrid w:val="0"/>
          <w:color w:val="000000"/>
          <w:sz w:val="22"/>
          <w:szCs w:val="22"/>
        </w:rPr>
        <w:t>.8</w:t>
      </w:r>
      <w:r w:rsidR="009B3389" w:rsidRPr="00A8497D">
        <w:rPr>
          <w:snapToGrid w:val="0"/>
          <w:color w:val="000000"/>
          <w:sz w:val="22"/>
          <w:szCs w:val="22"/>
        </w:rPr>
        <w:tab/>
      </w:r>
      <w:r w:rsidR="009B3389" w:rsidRPr="00B01F2B">
        <w:rPr>
          <w:b/>
          <w:sz w:val="22"/>
          <w:szCs w:val="22"/>
        </w:rPr>
        <w:t>Third Party Beneficiary</w:t>
      </w:r>
      <w:r w:rsidR="00A96EAF">
        <w:rPr>
          <w:sz w:val="22"/>
          <w:szCs w:val="22"/>
        </w:rPr>
        <w:t>.</w:t>
      </w:r>
      <w:r w:rsidR="009B3389" w:rsidRPr="00A8497D">
        <w:rPr>
          <w:sz w:val="22"/>
          <w:szCs w:val="22"/>
        </w:rPr>
        <w:t xml:space="preserve"> </w:t>
      </w:r>
      <w:r w:rsidR="00A96EAF">
        <w:rPr>
          <w:sz w:val="22"/>
          <w:szCs w:val="22"/>
        </w:rPr>
        <w:t xml:space="preserve">Each </w:t>
      </w:r>
      <w:r w:rsidR="009B3389" w:rsidRPr="00A8497D">
        <w:rPr>
          <w:sz w:val="22"/>
          <w:szCs w:val="22"/>
        </w:rPr>
        <w:t>Part</w:t>
      </w:r>
      <w:r w:rsidR="00A96EAF">
        <w:rPr>
          <w:sz w:val="22"/>
          <w:szCs w:val="22"/>
        </w:rPr>
        <w:t>y</w:t>
      </w:r>
      <w:r w:rsidR="009B3389" w:rsidRPr="00A8497D">
        <w:rPr>
          <w:sz w:val="22"/>
          <w:szCs w:val="22"/>
        </w:rPr>
        <w:t xml:space="preserve"> expressly acknowledge</w:t>
      </w:r>
      <w:r w:rsidR="00A96EAF">
        <w:rPr>
          <w:sz w:val="22"/>
          <w:szCs w:val="22"/>
        </w:rPr>
        <w:t>s</w:t>
      </w:r>
      <w:r w:rsidR="009B3389" w:rsidRPr="00A8497D">
        <w:rPr>
          <w:sz w:val="22"/>
          <w:szCs w:val="22"/>
        </w:rPr>
        <w:t xml:space="preserve"> and agree</w:t>
      </w:r>
      <w:r w:rsidR="00A96EAF">
        <w:rPr>
          <w:sz w:val="22"/>
          <w:szCs w:val="22"/>
        </w:rPr>
        <w:t>s</w:t>
      </w:r>
      <w:r w:rsidR="009B3389" w:rsidRPr="00A8497D">
        <w:rPr>
          <w:sz w:val="22"/>
          <w:szCs w:val="22"/>
        </w:rPr>
        <w:t xml:space="preserve"> that Sponsor shall be a third</w:t>
      </w:r>
      <w:r w:rsidR="002A2C01">
        <w:rPr>
          <w:sz w:val="22"/>
          <w:szCs w:val="22"/>
        </w:rPr>
        <w:t>-</w:t>
      </w:r>
      <w:r w:rsidR="009B3389" w:rsidRPr="00A8497D">
        <w:rPr>
          <w:sz w:val="22"/>
          <w:szCs w:val="22"/>
        </w:rPr>
        <w:t>party beneficiary of this Agreement and shall be entitled to enforce the provisions hereof that affect it by all remedies available at law or in equity.</w:t>
      </w:r>
      <w:r w:rsidR="00A51922" w:rsidRPr="00A8497D">
        <w:rPr>
          <w:sz w:val="22"/>
          <w:szCs w:val="22"/>
        </w:rPr>
        <w:t xml:space="preserve"> </w:t>
      </w:r>
    </w:p>
    <w:p w14:paraId="28F01F6C" w14:textId="77777777" w:rsidR="000D7660" w:rsidRDefault="000D7660" w:rsidP="00B01F2B">
      <w:pPr>
        <w:keepNext/>
        <w:keepLines/>
        <w:spacing w:after="120"/>
        <w:ind w:left="547"/>
        <w:jc w:val="both"/>
        <w:rPr>
          <w:snapToGrid w:val="0"/>
          <w:color w:val="000000"/>
          <w:sz w:val="22"/>
          <w:szCs w:val="22"/>
        </w:rPr>
      </w:pPr>
      <w:r>
        <w:rPr>
          <w:snapToGrid w:val="0"/>
          <w:color w:val="000000"/>
          <w:sz w:val="22"/>
          <w:szCs w:val="22"/>
        </w:rPr>
        <w:t>2</w:t>
      </w:r>
      <w:r w:rsidR="00F2346B">
        <w:rPr>
          <w:snapToGrid w:val="0"/>
          <w:color w:val="000000"/>
          <w:sz w:val="22"/>
          <w:szCs w:val="22"/>
        </w:rPr>
        <w:t>5</w:t>
      </w:r>
      <w:r>
        <w:rPr>
          <w:snapToGrid w:val="0"/>
          <w:color w:val="000000"/>
          <w:sz w:val="22"/>
          <w:szCs w:val="22"/>
        </w:rPr>
        <w:t>.9</w:t>
      </w:r>
      <w:r w:rsidRPr="000D7660">
        <w:rPr>
          <w:snapToGrid w:val="0"/>
          <w:color w:val="000000"/>
          <w:sz w:val="22"/>
          <w:szCs w:val="22"/>
        </w:rPr>
        <w:t xml:space="preserve"> </w:t>
      </w:r>
      <w:r>
        <w:rPr>
          <w:snapToGrid w:val="0"/>
          <w:color w:val="000000"/>
          <w:sz w:val="22"/>
          <w:szCs w:val="22"/>
        </w:rPr>
        <w:tab/>
      </w:r>
      <w:r w:rsidRPr="00B01F2B">
        <w:rPr>
          <w:b/>
          <w:snapToGrid w:val="0"/>
          <w:color w:val="000000"/>
          <w:sz w:val="22"/>
          <w:szCs w:val="22"/>
        </w:rPr>
        <w:t>Counterparts and Electronic Signature</w:t>
      </w:r>
      <w:r>
        <w:rPr>
          <w:snapToGrid w:val="0"/>
          <w:color w:val="000000"/>
          <w:sz w:val="22"/>
          <w:szCs w:val="22"/>
        </w:rPr>
        <w:t xml:space="preserve">. </w:t>
      </w:r>
      <w:r w:rsidRPr="008B6CCD">
        <w:rPr>
          <w:snapToGrid w:val="0"/>
          <w:color w:val="000000"/>
          <w:sz w:val="22"/>
          <w:szCs w:val="22"/>
        </w:rPr>
        <w:t>This Agreement may be executed in two or more counterparts, each of which will be deemed an original, but all of which together will constitute one and the same Agreement.  Delivery of an executed signature page to the Agreement by facsimile transmission or PDF will be as effective as delivery of</w:t>
      </w:r>
      <w:r>
        <w:rPr>
          <w:snapToGrid w:val="0"/>
          <w:color w:val="000000"/>
          <w:sz w:val="22"/>
          <w:szCs w:val="22"/>
        </w:rPr>
        <w:t xml:space="preserve"> a manually signed counterpart.</w:t>
      </w:r>
    </w:p>
    <w:p w14:paraId="1EF2288F" w14:textId="77777777" w:rsidR="00B810DA" w:rsidRDefault="00B810DA" w:rsidP="00B01F2B">
      <w:pPr>
        <w:keepNext/>
        <w:keepLines/>
        <w:spacing w:after="120"/>
        <w:ind w:left="547"/>
        <w:jc w:val="both"/>
        <w:rPr>
          <w:sz w:val="22"/>
          <w:szCs w:val="22"/>
        </w:rPr>
      </w:pPr>
      <w:r>
        <w:rPr>
          <w:snapToGrid w:val="0"/>
          <w:color w:val="000000"/>
          <w:sz w:val="22"/>
          <w:szCs w:val="22"/>
        </w:rPr>
        <w:t>2</w:t>
      </w:r>
      <w:r w:rsidR="00F2346B">
        <w:rPr>
          <w:snapToGrid w:val="0"/>
          <w:color w:val="000000"/>
          <w:sz w:val="22"/>
          <w:szCs w:val="22"/>
        </w:rPr>
        <w:t>5</w:t>
      </w:r>
      <w:r>
        <w:rPr>
          <w:snapToGrid w:val="0"/>
          <w:color w:val="000000"/>
          <w:sz w:val="22"/>
          <w:szCs w:val="22"/>
        </w:rPr>
        <w:t>.10</w:t>
      </w:r>
      <w:r>
        <w:rPr>
          <w:snapToGrid w:val="0"/>
          <w:color w:val="000000"/>
          <w:sz w:val="22"/>
          <w:szCs w:val="22"/>
        </w:rPr>
        <w:tab/>
      </w:r>
      <w:r w:rsidRPr="00B01F2B">
        <w:rPr>
          <w:b/>
          <w:snapToGrid w:val="0"/>
          <w:color w:val="000000"/>
          <w:sz w:val="22"/>
          <w:szCs w:val="22"/>
        </w:rPr>
        <w:t>Conflict of Terms</w:t>
      </w:r>
      <w:r>
        <w:rPr>
          <w:snapToGrid w:val="0"/>
          <w:color w:val="000000"/>
          <w:sz w:val="22"/>
          <w:szCs w:val="22"/>
        </w:rPr>
        <w:t xml:space="preserve">. </w:t>
      </w:r>
      <w:r w:rsidRPr="00B810DA">
        <w:rPr>
          <w:snapToGrid w:val="0"/>
          <w:color w:val="000000"/>
          <w:sz w:val="22"/>
          <w:szCs w:val="22"/>
        </w:rPr>
        <w:t>In the event of any conflict between the terms and conditions of this Agreement and the Protocol or between this Agreement and any of its Exhibits, the terms and conditions of the Protocol shall control with respect to matters of the clinical conduct of the Study, and the terms of this Agreement shall control with respect to all other matters.</w:t>
      </w:r>
    </w:p>
    <w:p w14:paraId="4B0AC3E0" w14:textId="77777777" w:rsidR="004D72B2" w:rsidRPr="00A8497D" w:rsidRDefault="001F2D94" w:rsidP="00B01F2B">
      <w:pPr>
        <w:tabs>
          <w:tab w:val="left" w:pos="-720"/>
          <w:tab w:val="left" w:pos="720"/>
        </w:tabs>
        <w:suppressAutoHyphens/>
        <w:spacing w:after="120"/>
        <w:ind w:left="540" w:hanging="540"/>
        <w:jc w:val="both"/>
        <w:rPr>
          <w:sz w:val="22"/>
          <w:szCs w:val="22"/>
        </w:rPr>
      </w:pPr>
      <w:r>
        <w:rPr>
          <w:sz w:val="22"/>
          <w:szCs w:val="22"/>
        </w:rPr>
        <w:t>2</w:t>
      </w:r>
      <w:r w:rsidR="00F2346B">
        <w:rPr>
          <w:sz w:val="22"/>
          <w:szCs w:val="22"/>
        </w:rPr>
        <w:t>6</w:t>
      </w:r>
      <w:r w:rsidR="006A5BED" w:rsidRPr="00A8497D">
        <w:rPr>
          <w:sz w:val="22"/>
          <w:szCs w:val="22"/>
        </w:rPr>
        <w:t>.</w:t>
      </w:r>
      <w:r w:rsidR="006A5BED" w:rsidRPr="00A8497D">
        <w:rPr>
          <w:sz w:val="22"/>
          <w:szCs w:val="22"/>
        </w:rPr>
        <w:tab/>
      </w:r>
      <w:r w:rsidR="004D72B2" w:rsidRPr="00B01F2B">
        <w:rPr>
          <w:b/>
          <w:sz w:val="22"/>
          <w:szCs w:val="22"/>
        </w:rPr>
        <w:t>Notices</w:t>
      </w:r>
      <w:r w:rsidR="004D72B2" w:rsidRPr="00A8497D">
        <w:rPr>
          <w:sz w:val="22"/>
          <w:szCs w:val="22"/>
        </w:rPr>
        <w:t>:</w:t>
      </w:r>
    </w:p>
    <w:p w14:paraId="77093E9D" w14:textId="77777777" w:rsidR="004D72B2" w:rsidRPr="00A8497D" w:rsidRDefault="004D72B2" w:rsidP="00B01F2B">
      <w:pPr>
        <w:pStyle w:val="BodyTextIndent"/>
        <w:tabs>
          <w:tab w:val="num" w:pos="990"/>
        </w:tabs>
        <w:ind w:left="540" w:firstLine="0"/>
        <w:jc w:val="both"/>
        <w:rPr>
          <w:sz w:val="22"/>
          <w:szCs w:val="22"/>
        </w:rPr>
      </w:pPr>
      <w:r w:rsidRPr="00A8497D">
        <w:rPr>
          <w:sz w:val="22"/>
          <w:szCs w:val="22"/>
        </w:rPr>
        <w:t>Any notices to be given hereunder shall be given by personal delivery, by certified mail, return receipt requested, or by recognized express courier</w:t>
      </w:r>
      <w:r w:rsidR="00A96EAF">
        <w:rPr>
          <w:sz w:val="22"/>
          <w:szCs w:val="22"/>
        </w:rPr>
        <w:t xml:space="preserve"> with signature and delivery confirmation</w:t>
      </w:r>
      <w:r w:rsidRPr="00A8497D">
        <w:rPr>
          <w:sz w:val="22"/>
          <w:szCs w:val="22"/>
        </w:rPr>
        <w:t xml:space="preserve">.  Notice shall be deemed to have been given </w:t>
      </w:r>
      <w:r w:rsidR="00670A97">
        <w:rPr>
          <w:sz w:val="22"/>
          <w:szCs w:val="22"/>
        </w:rPr>
        <w:t xml:space="preserve">on the next business day </w:t>
      </w:r>
      <w:r w:rsidRPr="00A8497D">
        <w:rPr>
          <w:sz w:val="22"/>
          <w:szCs w:val="22"/>
        </w:rPr>
        <w:t>if personally delivered or upon three (</w:t>
      </w:r>
      <w:r w:rsidR="00670A97">
        <w:rPr>
          <w:sz w:val="22"/>
          <w:szCs w:val="22"/>
        </w:rPr>
        <w:t>5</w:t>
      </w:r>
      <w:r w:rsidRPr="00A8497D">
        <w:rPr>
          <w:sz w:val="22"/>
          <w:szCs w:val="22"/>
        </w:rPr>
        <w:t xml:space="preserve">) </w:t>
      </w:r>
      <w:r w:rsidR="00A96EAF">
        <w:rPr>
          <w:sz w:val="22"/>
          <w:szCs w:val="22"/>
        </w:rPr>
        <w:t xml:space="preserve">business </w:t>
      </w:r>
      <w:r w:rsidRPr="00A8497D">
        <w:rPr>
          <w:sz w:val="22"/>
          <w:szCs w:val="22"/>
        </w:rPr>
        <w:t xml:space="preserve">days if delivered certified or express mail.  Notice shall be given to the respective </w:t>
      </w:r>
      <w:r w:rsidR="000D3C08" w:rsidRPr="00A8497D">
        <w:rPr>
          <w:sz w:val="22"/>
          <w:szCs w:val="22"/>
        </w:rPr>
        <w:t xml:space="preserve">Party </w:t>
      </w:r>
      <w:r w:rsidRPr="00A8497D">
        <w:rPr>
          <w:sz w:val="22"/>
          <w:szCs w:val="22"/>
        </w:rPr>
        <w:t xml:space="preserve">at the addresses listed </w:t>
      </w:r>
      <w:r w:rsidR="009B3389" w:rsidRPr="00A8497D">
        <w:rPr>
          <w:sz w:val="22"/>
          <w:szCs w:val="22"/>
        </w:rPr>
        <w:t>below</w:t>
      </w:r>
      <w:r w:rsidRPr="00A8497D">
        <w:rPr>
          <w:sz w:val="22"/>
          <w:szCs w:val="22"/>
        </w:rPr>
        <w:t>.</w:t>
      </w:r>
    </w:p>
    <w:p w14:paraId="38B40FDC" w14:textId="77777777" w:rsidR="00FE5BB1" w:rsidRPr="00A8497D" w:rsidRDefault="00FE5BB1" w:rsidP="00752807">
      <w:pPr>
        <w:pStyle w:val="BodyTextIndent"/>
        <w:tabs>
          <w:tab w:val="num" w:pos="990"/>
        </w:tabs>
        <w:ind w:left="540" w:firstLine="0"/>
        <w:rPr>
          <w:sz w:val="22"/>
          <w:szCs w:val="22"/>
        </w:rPr>
      </w:pPr>
    </w:p>
    <w:p w14:paraId="6ED14A74" w14:textId="77777777" w:rsidR="00605BBE" w:rsidRPr="00A8497D" w:rsidRDefault="00605BBE" w:rsidP="00752807">
      <w:pPr>
        <w:pStyle w:val="BodyTextIndent"/>
        <w:tabs>
          <w:tab w:val="num" w:pos="990"/>
        </w:tabs>
        <w:ind w:left="540" w:firstLine="0"/>
        <w:rPr>
          <w:sz w:val="22"/>
          <w:szCs w:val="22"/>
        </w:rPr>
      </w:pPr>
      <w:r w:rsidRPr="00A8497D">
        <w:rPr>
          <w:sz w:val="22"/>
          <w:szCs w:val="22"/>
        </w:rPr>
        <w:t>To Duke:</w:t>
      </w:r>
    </w:p>
    <w:p w14:paraId="6E2234AE" w14:textId="77777777" w:rsidR="005A187B" w:rsidRPr="00D8729B" w:rsidRDefault="005A187B" w:rsidP="005A187B">
      <w:pPr>
        <w:pStyle w:val="BodyTextIndent"/>
        <w:tabs>
          <w:tab w:val="num" w:pos="990"/>
        </w:tabs>
        <w:spacing w:after="0"/>
        <w:ind w:left="2347" w:firstLine="0"/>
        <w:rPr>
          <w:sz w:val="22"/>
          <w:szCs w:val="22"/>
        </w:rPr>
      </w:pPr>
      <w:r w:rsidRPr="00D8729B">
        <w:rPr>
          <w:sz w:val="22"/>
          <w:szCs w:val="22"/>
        </w:rPr>
        <w:t xml:space="preserve">DCRI </w:t>
      </w:r>
    </w:p>
    <w:p w14:paraId="314BF0D2" w14:textId="06893722" w:rsidR="005A187B" w:rsidRPr="00D8729B" w:rsidRDefault="005A187B" w:rsidP="005A187B">
      <w:pPr>
        <w:pStyle w:val="BodyTextIndent"/>
        <w:tabs>
          <w:tab w:val="num" w:pos="990"/>
        </w:tabs>
        <w:spacing w:after="0"/>
        <w:ind w:left="2347" w:firstLine="0"/>
        <w:rPr>
          <w:sz w:val="22"/>
          <w:szCs w:val="22"/>
        </w:rPr>
      </w:pPr>
      <w:r w:rsidRPr="00D8729B">
        <w:rPr>
          <w:sz w:val="22"/>
          <w:szCs w:val="22"/>
        </w:rPr>
        <w:t xml:space="preserve">Attention:  </w:t>
      </w:r>
      <w:r w:rsidR="003C083E" w:rsidRPr="00D8729B">
        <w:rPr>
          <w:sz w:val="22"/>
          <w:szCs w:val="22"/>
        </w:rPr>
        <w:t xml:space="preserve">8559 </w:t>
      </w:r>
      <w:r w:rsidR="003236F3" w:rsidRPr="00D8729B">
        <w:rPr>
          <w:sz w:val="22"/>
          <w:szCs w:val="22"/>
        </w:rPr>
        <w:t xml:space="preserve">ARTEMIS PROJECT </w:t>
      </w:r>
      <w:proofErr w:type="gramStart"/>
      <w:r w:rsidR="003236F3" w:rsidRPr="00D8729B">
        <w:rPr>
          <w:sz w:val="22"/>
          <w:szCs w:val="22"/>
        </w:rPr>
        <w:t>LEADER</w:t>
      </w:r>
      <w:proofErr w:type="gramEnd"/>
    </w:p>
    <w:p w14:paraId="49627AA3" w14:textId="77777777" w:rsidR="003236F3" w:rsidRPr="00D8729B" w:rsidRDefault="003236F3" w:rsidP="003236F3">
      <w:pPr>
        <w:pStyle w:val="BodyTextIndent"/>
        <w:tabs>
          <w:tab w:val="num" w:pos="990"/>
        </w:tabs>
        <w:spacing w:after="0"/>
        <w:ind w:left="2347" w:firstLine="0"/>
        <w:rPr>
          <w:sz w:val="22"/>
          <w:szCs w:val="22"/>
        </w:rPr>
      </w:pPr>
      <w:r w:rsidRPr="00D8729B">
        <w:rPr>
          <w:sz w:val="22"/>
          <w:szCs w:val="22"/>
        </w:rPr>
        <w:t>300 West Morgan St</w:t>
      </w:r>
      <w:r w:rsidR="002A2C01" w:rsidRPr="00D8729B">
        <w:rPr>
          <w:sz w:val="22"/>
          <w:szCs w:val="22"/>
        </w:rPr>
        <w:t xml:space="preserve">reet, </w:t>
      </w:r>
      <w:r w:rsidRPr="00D8729B">
        <w:rPr>
          <w:sz w:val="22"/>
          <w:szCs w:val="22"/>
        </w:rPr>
        <w:t>Suite 800</w:t>
      </w:r>
    </w:p>
    <w:p w14:paraId="62078A97" w14:textId="77777777" w:rsidR="003236F3" w:rsidRPr="00D8729B" w:rsidRDefault="003236F3" w:rsidP="003236F3">
      <w:pPr>
        <w:pStyle w:val="BodyTextIndent"/>
        <w:tabs>
          <w:tab w:val="num" w:pos="990"/>
        </w:tabs>
        <w:spacing w:after="0"/>
        <w:ind w:left="2347" w:firstLine="0"/>
        <w:rPr>
          <w:sz w:val="22"/>
          <w:szCs w:val="22"/>
        </w:rPr>
      </w:pPr>
      <w:r w:rsidRPr="00D8729B">
        <w:rPr>
          <w:sz w:val="22"/>
          <w:szCs w:val="22"/>
        </w:rPr>
        <w:t>Durham, NC 27701</w:t>
      </w:r>
    </w:p>
    <w:p w14:paraId="565CB8B7" w14:textId="77777777" w:rsidR="005A187B" w:rsidRPr="00D8729B" w:rsidRDefault="005A187B" w:rsidP="005A187B">
      <w:pPr>
        <w:pStyle w:val="BodyTextIndent"/>
        <w:tabs>
          <w:tab w:val="num" w:pos="990"/>
        </w:tabs>
        <w:spacing w:after="0"/>
        <w:ind w:left="2347" w:firstLine="0"/>
        <w:rPr>
          <w:sz w:val="22"/>
          <w:szCs w:val="22"/>
        </w:rPr>
      </w:pPr>
      <w:r w:rsidRPr="00D8729B">
        <w:rPr>
          <w:sz w:val="22"/>
          <w:szCs w:val="22"/>
        </w:rPr>
        <w:t>Phone</w:t>
      </w:r>
      <w:proofErr w:type="gramStart"/>
      <w:r w:rsidRPr="00D8729B">
        <w:rPr>
          <w:sz w:val="22"/>
          <w:szCs w:val="22"/>
        </w:rPr>
        <w:t>:  (</w:t>
      </w:r>
      <w:proofErr w:type="gramEnd"/>
      <w:r w:rsidRPr="00D8729B">
        <w:rPr>
          <w:sz w:val="22"/>
          <w:szCs w:val="22"/>
        </w:rPr>
        <w:t>919) 668</w:t>
      </w:r>
      <w:r w:rsidR="003236F3" w:rsidRPr="00D8729B">
        <w:rPr>
          <w:sz w:val="22"/>
          <w:szCs w:val="22"/>
        </w:rPr>
        <w:t>-8300</w:t>
      </w:r>
    </w:p>
    <w:p w14:paraId="01E7B1BE" w14:textId="33BA9E7A" w:rsidR="003236F3" w:rsidRDefault="004015E9" w:rsidP="002671F6">
      <w:pPr>
        <w:pStyle w:val="BodyTextIndent"/>
        <w:tabs>
          <w:tab w:val="num" w:pos="990"/>
        </w:tabs>
        <w:spacing w:after="0"/>
        <w:ind w:left="2347" w:firstLine="0"/>
        <w:rPr>
          <w:sz w:val="22"/>
          <w:szCs w:val="22"/>
        </w:rPr>
      </w:pPr>
      <w:r w:rsidRPr="004015E9">
        <w:rPr>
          <w:sz w:val="22"/>
          <w:szCs w:val="22"/>
        </w:rPr>
        <w:t>ARTEMIS_trial@duke.edu</w:t>
      </w:r>
    </w:p>
    <w:p w14:paraId="6E1A615D" w14:textId="77777777" w:rsidR="004015E9" w:rsidRDefault="004015E9" w:rsidP="002671F6">
      <w:pPr>
        <w:pStyle w:val="BodyTextIndent"/>
        <w:tabs>
          <w:tab w:val="num" w:pos="990"/>
        </w:tabs>
        <w:spacing w:after="0"/>
        <w:ind w:left="2347" w:firstLine="0"/>
        <w:rPr>
          <w:sz w:val="22"/>
          <w:szCs w:val="22"/>
        </w:rPr>
      </w:pPr>
    </w:p>
    <w:p w14:paraId="309A86EA" w14:textId="77777777" w:rsidR="004A7F08" w:rsidRPr="00A1524D" w:rsidRDefault="004A7F08" w:rsidP="002671F6">
      <w:pPr>
        <w:pStyle w:val="BodyTextIndent"/>
        <w:tabs>
          <w:tab w:val="num" w:pos="990"/>
        </w:tabs>
        <w:spacing w:after="0"/>
        <w:ind w:left="2347" w:firstLine="0"/>
        <w:rPr>
          <w:b/>
          <w:sz w:val="22"/>
          <w:szCs w:val="22"/>
        </w:rPr>
      </w:pPr>
      <w:r w:rsidRPr="00A1524D">
        <w:rPr>
          <w:b/>
          <w:sz w:val="22"/>
          <w:szCs w:val="22"/>
        </w:rPr>
        <w:t>With a copy to:</w:t>
      </w:r>
    </w:p>
    <w:p w14:paraId="33367E07" w14:textId="77777777" w:rsidR="004A7F08" w:rsidRDefault="004A7F08" w:rsidP="002671F6">
      <w:pPr>
        <w:pStyle w:val="BodyTextIndent"/>
        <w:tabs>
          <w:tab w:val="num" w:pos="990"/>
        </w:tabs>
        <w:spacing w:after="0"/>
        <w:ind w:left="2347" w:firstLine="0"/>
        <w:rPr>
          <w:sz w:val="22"/>
          <w:szCs w:val="22"/>
        </w:rPr>
      </w:pPr>
    </w:p>
    <w:p w14:paraId="4C8D93CE" w14:textId="77777777" w:rsidR="00FE5BB1" w:rsidRPr="00A8497D" w:rsidRDefault="00FE5BB1" w:rsidP="002671F6">
      <w:pPr>
        <w:pStyle w:val="BodyTextIndent"/>
        <w:tabs>
          <w:tab w:val="num" w:pos="990"/>
        </w:tabs>
        <w:spacing w:after="0"/>
        <w:ind w:left="2347" w:firstLine="0"/>
        <w:rPr>
          <w:sz w:val="22"/>
          <w:szCs w:val="22"/>
        </w:rPr>
      </w:pPr>
      <w:r w:rsidRPr="00A8497D">
        <w:rPr>
          <w:sz w:val="22"/>
          <w:szCs w:val="22"/>
        </w:rPr>
        <w:t>DCRI</w:t>
      </w:r>
      <w:r w:rsidR="005A187B">
        <w:rPr>
          <w:sz w:val="22"/>
          <w:szCs w:val="22"/>
        </w:rPr>
        <w:t>, Contracts Management</w:t>
      </w:r>
    </w:p>
    <w:p w14:paraId="6E6C27B1" w14:textId="77777777" w:rsidR="00FE5BB1" w:rsidRPr="00A8497D" w:rsidRDefault="00FE5BB1" w:rsidP="002671F6">
      <w:pPr>
        <w:pStyle w:val="BodyTextIndent"/>
        <w:tabs>
          <w:tab w:val="num" w:pos="990"/>
        </w:tabs>
        <w:spacing w:after="0"/>
        <w:ind w:left="2347" w:firstLine="0"/>
        <w:rPr>
          <w:sz w:val="22"/>
          <w:szCs w:val="22"/>
        </w:rPr>
      </w:pPr>
      <w:r w:rsidRPr="00A8497D">
        <w:rPr>
          <w:sz w:val="22"/>
          <w:szCs w:val="22"/>
        </w:rPr>
        <w:t xml:space="preserve">Attention:  </w:t>
      </w:r>
      <w:r w:rsidR="007816A7">
        <w:rPr>
          <w:sz w:val="22"/>
          <w:szCs w:val="22"/>
        </w:rPr>
        <w:t>ARTEMIS 8559</w:t>
      </w:r>
    </w:p>
    <w:p w14:paraId="463B93AE" w14:textId="77777777" w:rsidR="00FE5BB1" w:rsidRPr="00A8497D" w:rsidRDefault="00E400FA" w:rsidP="00A1524D">
      <w:pPr>
        <w:pStyle w:val="BodyTextIndent"/>
        <w:tabs>
          <w:tab w:val="num" w:pos="990"/>
        </w:tabs>
        <w:spacing w:after="0"/>
        <w:ind w:left="2347" w:firstLine="0"/>
        <w:rPr>
          <w:sz w:val="22"/>
          <w:szCs w:val="22"/>
        </w:rPr>
      </w:pPr>
      <w:bookmarkStart w:id="37" w:name="_Hlk143079369"/>
      <w:r>
        <w:rPr>
          <w:sz w:val="22"/>
          <w:szCs w:val="22"/>
        </w:rPr>
        <w:t>300 West Morgan</w:t>
      </w:r>
      <w:r w:rsidR="007F4AFF">
        <w:rPr>
          <w:sz w:val="22"/>
          <w:szCs w:val="22"/>
        </w:rPr>
        <w:t xml:space="preserve"> St., Suite </w:t>
      </w:r>
      <w:r>
        <w:rPr>
          <w:sz w:val="22"/>
          <w:szCs w:val="22"/>
        </w:rPr>
        <w:t>800</w:t>
      </w:r>
    </w:p>
    <w:p w14:paraId="769D6714" w14:textId="77777777" w:rsidR="00FE5BB1" w:rsidRPr="00A8497D" w:rsidRDefault="00FE5BB1" w:rsidP="002671F6">
      <w:pPr>
        <w:pStyle w:val="BodyTextIndent"/>
        <w:tabs>
          <w:tab w:val="num" w:pos="990"/>
        </w:tabs>
        <w:spacing w:after="0"/>
        <w:ind w:left="2347" w:firstLine="0"/>
        <w:rPr>
          <w:sz w:val="22"/>
          <w:szCs w:val="22"/>
        </w:rPr>
      </w:pPr>
      <w:r w:rsidRPr="00A8497D">
        <w:rPr>
          <w:sz w:val="22"/>
          <w:szCs w:val="22"/>
        </w:rPr>
        <w:t>Durham, NC 2770</w:t>
      </w:r>
      <w:r w:rsidR="005A187B">
        <w:rPr>
          <w:sz w:val="22"/>
          <w:szCs w:val="22"/>
        </w:rPr>
        <w:t>1</w:t>
      </w:r>
    </w:p>
    <w:bookmarkEnd w:id="37"/>
    <w:p w14:paraId="0F88678D" w14:textId="77777777" w:rsidR="00605BBE" w:rsidRPr="00A8497D" w:rsidRDefault="00605BBE" w:rsidP="002671F6">
      <w:pPr>
        <w:pStyle w:val="BodyTextIndent"/>
        <w:tabs>
          <w:tab w:val="num" w:pos="990"/>
        </w:tabs>
        <w:spacing w:after="0"/>
        <w:ind w:left="2347" w:firstLine="0"/>
        <w:rPr>
          <w:sz w:val="22"/>
          <w:szCs w:val="22"/>
        </w:rPr>
      </w:pPr>
      <w:r w:rsidRPr="00A8497D">
        <w:rPr>
          <w:sz w:val="22"/>
          <w:szCs w:val="22"/>
        </w:rPr>
        <w:lastRenderedPageBreak/>
        <w:t>Phone</w:t>
      </w:r>
      <w:proofErr w:type="gramStart"/>
      <w:r w:rsidRPr="00A8497D">
        <w:rPr>
          <w:sz w:val="22"/>
          <w:szCs w:val="22"/>
        </w:rPr>
        <w:t>:  (</w:t>
      </w:r>
      <w:proofErr w:type="gramEnd"/>
      <w:r w:rsidRPr="00A8497D">
        <w:rPr>
          <w:sz w:val="22"/>
          <w:szCs w:val="22"/>
        </w:rPr>
        <w:t>919)</w:t>
      </w:r>
      <w:r w:rsidR="00EE49FA">
        <w:rPr>
          <w:sz w:val="22"/>
          <w:szCs w:val="22"/>
        </w:rPr>
        <w:t xml:space="preserve"> 668</w:t>
      </w:r>
      <w:r w:rsidR="003236F3">
        <w:rPr>
          <w:sz w:val="22"/>
          <w:szCs w:val="22"/>
        </w:rPr>
        <w:t>-8300</w:t>
      </w:r>
    </w:p>
    <w:p w14:paraId="7EF9344E" w14:textId="77777777" w:rsidR="00670A97" w:rsidRDefault="00670A97" w:rsidP="00670A97">
      <w:pPr>
        <w:pStyle w:val="BodyTextIndent"/>
        <w:tabs>
          <w:tab w:val="num" w:pos="990"/>
        </w:tabs>
        <w:rPr>
          <w:sz w:val="22"/>
          <w:szCs w:val="22"/>
        </w:rPr>
      </w:pPr>
    </w:p>
    <w:p w14:paraId="7FF33A7C" w14:textId="77777777" w:rsidR="003C083E" w:rsidRPr="00E46B83" w:rsidRDefault="00670A97" w:rsidP="003C083E">
      <w:pPr>
        <w:jc w:val="both"/>
        <w:rPr>
          <w:rFonts w:asciiTheme="majorBidi" w:hAnsiTheme="majorBidi" w:cstheme="majorBidi"/>
          <w:sz w:val="22"/>
          <w:szCs w:val="18"/>
        </w:rPr>
      </w:pPr>
      <w:r>
        <w:rPr>
          <w:sz w:val="22"/>
          <w:szCs w:val="22"/>
        </w:rPr>
        <w:tab/>
        <w:t xml:space="preserve">To Sponsor: </w:t>
      </w:r>
      <w:r>
        <w:rPr>
          <w:sz w:val="22"/>
          <w:szCs w:val="22"/>
        </w:rPr>
        <w:tab/>
      </w:r>
      <w:r w:rsidR="003C083E" w:rsidRPr="00E46B83">
        <w:rPr>
          <w:rFonts w:asciiTheme="majorBidi" w:hAnsiTheme="majorBidi" w:cstheme="majorBidi"/>
          <w:sz w:val="22"/>
          <w:szCs w:val="18"/>
        </w:rPr>
        <w:t>Novo Nordisk Inc.</w:t>
      </w:r>
    </w:p>
    <w:p w14:paraId="3117B244" w14:textId="4D6171FA" w:rsidR="003C083E" w:rsidRDefault="003C083E" w:rsidP="003C083E">
      <w:pPr>
        <w:ind w:left="1440" w:firstLine="720"/>
        <w:jc w:val="both"/>
        <w:rPr>
          <w:rFonts w:asciiTheme="majorBidi" w:hAnsiTheme="majorBidi" w:cstheme="majorBidi"/>
          <w:sz w:val="22"/>
          <w:szCs w:val="18"/>
        </w:rPr>
      </w:pPr>
      <w:r w:rsidRPr="00AD1ECC">
        <w:rPr>
          <w:rFonts w:asciiTheme="majorBidi" w:hAnsiTheme="majorBidi" w:cstheme="majorBidi"/>
          <w:sz w:val="22"/>
          <w:szCs w:val="18"/>
        </w:rPr>
        <w:t xml:space="preserve">Attn:  </w:t>
      </w:r>
      <w:r w:rsidRPr="004F13DD">
        <w:rPr>
          <w:rFonts w:asciiTheme="majorBidi" w:hAnsiTheme="majorBidi" w:cstheme="majorBidi"/>
          <w:sz w:val="22"/>
          <w:szCs w:val="18"/>
        </w:rPr>
        <w:t>Strategic Resource Management</w:t>
      </w:r>
      <w:r w:rsidRPr="00AD1ECC">
        <w:rPr>
          <w:rFonts w:asciiTheme="majorBidi" w:hAnsiTheme="majorBidi" w:cstheme="majorBidi"/>
          <w:sz w:val="22"/>
          <w:szCs w:val="18"/>
        </w:rPr>
        <w:t xml:space="preserve"> </w:t>
      </w:r>
      <w:r w:rsidR="001A3587">
        <w:rPr>
          <w:rFonts w:asciiTheme="majorBidi" w:hAnsiTheme="majorBidi" w:cstheme="majorBidi"/>
          <w:sz w:val="22"/>
          <w:szCs w:val="18"/>
        </w:rPr>
        <w:t xml:space="preserve"> </w:t>
      </w:r>
    </w:p>
    <w:p w14:paraId="2E5E5EEF" w14:textId="2FB15459" w:rsidR="001A3587" w:rsidRPr="00AD1ECC" w:rsidRDefault="001A3587" w:rsidP="003C083E">
      <w:pPr>
        <w:ind w:left="1440" w:firstLine="720"/>
        <w:jc w:val="both"/>
        <w:rPr>
          <w:rFonts w:asciiTheme="majorBidi" w:hAnsiTheme="majorBidi" w:cstheme="majorBidi"/>
          <w:sz w:val="22"/>
          <w:szCs w:val="18"/>
        </w:rPr>
      </w:pPr>
      <w:r>
        <w:rPr>
          <w:rFonts w:asciiTheme="majorBidi" w:hAnsiTheme="majorBidi" w:cstheme="majorBidi"/>
          <w:sz w:val="22"/>
          <w:szCs w:val="18"/>
        </w:rPr>
        <w:t xml:space="preserve">Reference </w:t>
      </w:r>
      <w:r w:rsidRPr="001A3587">
        <w:rPr>
          <w:rFonts w:asciiTheme="majorBidi" w:hAnsiTheme="majorBidi" w:cstheme="majorBidi"/>
          <w:sz w:val="22"/>
          <w:szCs w:val="18"/>
        </w:rPr>
        <w:t>EX6018-4979</w:t>
      </w:r>
    </w:p>
    <w:p w14:paraId="751EA10F" w14:textId="77777777" w:rsidR="003C083E" w:rsidRPr="00E46B83" w:rsidRDefault="003C083E" w:rsidP="003C083E">
      <w:pPr>
        <w:ind w:left="1440" w:firstLine="720"/>
        <w:jc w:val="both"/>
        <w:rPr>
          <w:rFonts w:asciiTheme="majorBidi" w:hAnsiTheme="majorBidi" w:cstheme="majorBidi"/>
          <w:b/>
          <w:bCs/>
          <w:caps/>
          <w:color w:val="FF0000"/>
          <w:sz w:val="22"/>
          <w:szCs w:val="18"/>
        </w:rPr>
      </w:pPr>
      <w:r>
        <w:rPr>
          <w:rFonts w:asciiTheme="majorBidi" w:hAnsiTheme="majorBidi" w:cstheme="majorBidi"/>
          <w:sz w:val="22"/>
          <w:szCs w:val="18"/>
        </w:rPr>
        <w:t>Strategic Operations</w:t>
      </w:r>
    </w:p>
    <w:p w14:paraId="3315ABCB" w14:textId="77777777" w:rsidR="003C083E" w:rsidRPr="004F13DD" w:rsidRDefault="003C083E" w:rsidP="003C083E">
      <w:pPr>
        <w:ind w:left="2160"/>
        <w:rPr>
          <w:rFonts w:asciiTheme="majorBidi" w:hAnsiTheme="majorBidi" w:cstheme="majorBidi"/>
          <w:sz w:val="22"/>
          <w:szCs w:val="18"/>
        </w:rPr>
      </w:pPr>
      <w:r w:rsidRPr="00E46B83">
        <w:rPr>
          <w:rFonts w:asciiTheme="majorBidi" w:hAnsiTheme="majorBidi" w:cstheme="majorBidi"/>
          <w:bCs/>
          <w:sz w:val="22"/>
          <w:szCs w:val="18"/>
        </w:rPr>
        <w:t>800 Scudders Mill Road</w:t>
      </w:r>
      <w:r w:rsidRPr="00E46B83">
        <w:rPr>
          <w:rFonts w:asciiTheme="majorBidi" w:hAnsiTheme="majorBidi" w:cstheme="majorBidi"/>
          <w:bCs/>
          <w:sz w:val="22"/>
          <w:szCs w:val="18"/>
        </w:rPr>
        <w:br/>
        <w:t>Plainsboro,</w:t>
      </w:r>
      <w:r w:rsidRPr="00E46B83">
        <w:rPr>
          <w:rFonts w:asciiTheme="majorBidi" w:hAnsiTheme="majorBidi" w:cstheme="majorBidi"/>
          <w:sz w:val="22"/>
          <w:szCs w:val="18"/>
        </w:rPr>
        <w:t xml:space="preserve"> New Jersey </w:t>
      </w:r>
      <w:r w:rsidRPr="00E46B83">
        <w:rPr>
          <w:rFonts w:asciiTheme="majorBidi" w:hAnsiTheme="majorBidi" w:cstheme="majorBidi"/>
          <w:bCs/>
          <w:sz w:val="22"/>
          <w:szCs w:val="18"/>
        </w:rPr>
        <w:t>08536</w:t>
      </w:r>
    </w:p>
    <w:p w14:paraId="616C6196" w14:textId="77777777" w:rsidR="003C083E" w:rsidRPr="00812A0B" w:rsidRDefault="003C083E" w:rsidP="003C083E">
      <w:pPr>
        <w:pStyle w:val="BodyTextIndent"/>
        <w:tabs>
          <w:tab w:val="num" w:pos="990"/>
        </w:tabs>
        <w:rPr>
          <w:sz w:val="22"/>
          <w:szCs w:val="22"/>
        </w:rPr>
      </w:pPr>
    </w:p>
    <w:p w14:paraId="15E8A557" w14:textId="77777777" w:rsidR="003C083E" w:rsidRDefault="003C083E" w:rsidP="003C083E">
      <w:pPr>
        <w:ind w:left="2160"/>
        <w:rPr>
          <w:b/>
          <w:bCs/>
          <w:sz w:val="22"/>
          <w:szCs w:val="22"/>
        </w:rPr>
      </w:pPr>
      <w:r w:rsidRPr="004F13DD">
        <w:rPr>
          <w:b/>
          <w:bCs/>
          <w:sz w:val="22"/>
          <w:szCs w:val="22"/>
        </w:rPr>
        <w:t>with a copy to:</w:t>
      </w:r>
    </w:p>
    <w:p w14:paraId="191BB906" w14:textId="77777777" w:rsidR="003C083E" w:rsidRPr="004F13DD" w:rsidRDefault="003C083E" w:rsidP="003C083E">
      <w:pPr>
        <w:ind w:left="2160"/>
        <w:rPr>
          <w:b/>
          <w:bCs/>
          <w:sz w:val="22"/>
          <w:szCs w:val="22"/>
        </w:rPr>
      </w:pPr>
    </w:p>
    <w:p w14:paraId="3573467D" w14:textId="77777777" w:rsidR="001A3587" w:rsidRDefault="003C083E" w:rsidP="003C083E">
      <w:pPr>
        <w:ind w:left="2160"/>
        <w:rPr>
          <w:sz w:val="22"/>
          <w:szCs w:val="22"/>
        </w:rPr>
      </w:pPr>
      <w:r w:rsidRPr="001F1D00">
        <w:rPr>
          <w:sz w:val="22"/>
          <w:szCs w:val="22"/>
        </w:rPr>
        <w:t xml:space="preserve">Novo </w:t>
      </w:r>
      <w:r w:rsidRPr="004F13DD">
        <w:rPr>
          <w:sz w:val="22"/>
          <w:szCs w:val="22"/>
        </w:rPr>
        <w:t>Nordisk, Inc.</w:t>
      </w:r>
      <w:r w:rsidRPr="001F1D00">
        <w:rPr>
          <w:sz w:val="22"/>
          <w:szCs w:val="22"/>
        </w:rPr>
        <w:br/>
      </w:r>
      <w:r w:rsidRPr="004F13DD">
        <w:rPr>
          <w:sz w:val="22"/>
          <w:szCs w:val="22"/>
        </w:rPr>
        <w:t>Attn: Legal Department</w:t>
      </w:r>
    </w:p>
    <w:p w14:paraId="2263F53D" w14:textId="77777777" w:rsidR="001A3587" w:rsidRPr="00AD1ECC" w:rsidRDefault="001A3587" w:rsidP="001A3587">
      <w:pPr>
        <w:ind w:left="1440" w:firstLine="720"/>
        <w:jc w:val="both"/>
        <w:rPr>
          <w:rFonts w:asciiTheme="majorBidi" w:hAnsiTheme="majorBidi" w:cstheme="majorBidi"/>
          <w:sz w:val="22"/>
          <w:szCs w:val="18"/>
        </w:rPr>
      </w:pPr>
      <w:r>
        <w:rPr>
          <w:rFonts w:asciiTheme="majorBidi" w:hAnsiTheme="majorBidi" w:cstheme="majorBidi"/>
          <w:sz w:val="22"/>
          <w:szCs w:val="18"/>
        </w:rPr>
        <w:t xml:space="preserve">Reference </w:t>
      </w:r>
      <w:r w:rsidRPr="001A3587">
        <w:rPr>
          <w:rFonts w:asciiTheme="majorBidi" w:hAnsiTheme="majorBidi" w:cstheme="majorBidi"/>
          <w:sz w:val="22"/>
          <w:szCs w:val="18"/>
        </w:rPr>
        <w:t>EX6018-4979</w:t>
      </w:r>
    </w:p>
    <w:p w14:paraId="5795DA6B" w14:textId="4C120092" w:rsidR="003C083E" w:rsidRDefault="003C083E" w:rsidP="003C083E">
      <w:pPr>
        <w:ind w:left="2160"/>
        <w:rPr>
          <w:rFonts w:asciiTheme="majorBidi" w:hAnsiTheme="majorBidi" w:cstheme="majorBidi"/>
          <w:bCs/>
          <w:sz w:val="22"/>
          <w:szCs w:val="18"/>
        </w:rPr>
      </w:pPr>
      <w:r w:rsidRPr="00E46B83">
        <w:rPr>
          <w:rFonts w:asciiTheme="majorBidi" w:hAnsiTheme="majorBidi" w:cstheme="majorBidi"/>
          <w:bCs/>
          <w:sz w:val="22"/>
          <w:szCs w:val="18"/>
        </w:rPr>
        <w:t>800 Scudders Mill Road</w:t>
      </w:r>
      <w:r w:rsidRPr="00E46B83">
        <w:rPr>
          <w:rFonts w:asciiTheme="majorBidi" w:hAnsiTheme="majorBidi" w:cstheme="majorBidi"/>
          <w:bCs/>
          <w:sz w:val="22"/>
          <w:szCs w:val="18"/>
        </w:rPr>
        <w:br/>
        <w:t>Plainsboro,</w:t>
      </w:r>
      <w:r w:rsidRPr="00E46B83">
        <w:rPr>
          <w:rFonts w:asciiTheme="majorBidi" w:hAnsiTheme="majorBidi" w:cstheme="majorBidi"/>
          <w:sz w:val="22"/>
          <w:szCs w:val="18"/>
        </w:rPr>
        <w:t xml:space="preserve"> New Jersey </w:t>
      </w:r>
      <w:r w:rsidRPr="00E46B83">
        <w:rPr>
          <w:rFonts w:asciiTheme="majorBidi" w:hAnsiTheme="majorBidi" w:cstheme="majorBidi"/>
          <w:bCs/>
          <w:sz w:val="22"/>
          <w:szCs w:val="18"/>
        </w:rPr>
        <w:t>08536</w:t>
      </w:r>
    </w:p>
    <w:p w14:paraId="2AE92067" w14:textId="77777777" w:rsidR="003C083E" w:rsidRPr="00E46B83" w:rsidRDefault="003C083E" w:rsidP="003C083E">
      <w:pPr>
        <w:ind w:left="2160"/>
        <w:rPr>
          <w:rFonts w:asciiTheme="majorBidi" w:hAnsiTheme="majorBidi" w:cstheme="majorBidi"/>
          <w:sz w:val="22"/>
          <w:szCs w:val="18"/>
        </w:rPr>
      </w:pPr>
      <w:r>
        <w:rPr>
          <w:rFonts w:asciiTheme="majorBidi" w:hAnsiTheme="majorBidi" w:cstheme="majorBidi"/>
          <w:bCs/>
          <w:sz w:val="22"/>
          <w:szCs w:val="18"/>
        </w:rPr>
        <w:t>Fax: (609) 919 - 7741</w:t>
      </w:r>
    </w:p>
    <w:p w14:paraId="175F4888" w14:textId="5FC0BBD8" w:rsidR="007E6C07" w:rsidRPr="00A8497D" w:rsidRDefault="00605BBE" w:rsidP="003C083E">
      <w:pPr>
        <w:pStyle w:val="BodyTextIndent"/>
        <w:tabs>
          <w:tab w:val="num" w:pos="990"/>
        </w:tabs>
        <w:rPr>
          <w:sz w:val="22"/>
          <w:szCs w:val="22"/>
        </w:rPr>
      </w:pPr>
      <w:r w:rsidRPr="00A8497D">
        <w:rPr>
          <w:sz w:val="22"/>
          <w:szCs w:val="22"/>
        </w:rPr>
        <w:t xml:space="preserve">To </w:t>
      </w:r>
      <w:r w:rsidR="003D6645">
        <w:rPr>
          <w:sz w:val="22"/>
          <w:szCs w:val="22"/>
        </w:rPr>
        <w:t>Study Site</w:t>
      </w:r>
      <w:r w:rsidRPr="00A8497D">
        <w:rPr>
          <w:sz w:val="22"/>
          <w:szCs w:val="22"/>
        </w:rPr>
        <w:t>:</w:t>
      </w:r>
    </w:p>
    <w:p w14:paraId="3D6E486C" w14:textId="77777777" w:rsidR="00605BBE" w:rsidRPr="00A8497D" w:rsidRDefault="00EE49FA" w:rsidP="00EE49FA">
      <w:pPr>
        <w:pStyle w:val="BodyTextIndent"/>
        <w:tabs>
          <w:tab w:val="num" w:pos="990"/>
        </w:tabs>
        <w:ind w:left="2340" w:firstLine="0"/>
        <w:rPr>
          <w:sz w:val="22"/>
          <w:szCs w:val="22"/>
        </w:rPr>
      </w:pPr>
      <w:r>
        <w:rPr>
          <w:sz w:val="22"/>
          <w:szCs w:val="22"/>
        </w:rPr>
        <w:t>_________________</w:t>
      </w:r>
    </w:p>
    <w:p w14:paraId="4ADD27DB" w14:textId="77777777" w:rsidR="00605BBE" w:rsidRPr="00A8497D" w:rsidRDefault="00605BBE" w:rsidP="00EE49FA">
      <w:pPr>
        <w:pStyle w:val="BodyTextIndent"/>
        <w:tabs>
          <w:tab w:val="num" w:pos="990"/>
        </w:tabs>
        <w:ind w:left="2340" w:firstLine="0"/>
        <w:rPr>
          <w:sz w:val="22"/>
          <w:szCs w:val="22"/>
        </w:rPr>
      </w:pPr>
      <w:r w:rsidRPr="00A8497D">
        <w:rPr>
          <w:sz w:val="22"/>
          <w:szCs w:val="22"/>
        </w:rPr>
        <w:t>Phone:</w:t>
      </w:r>
      <w:r w:rsidR="00EE49FA">
        <w:rPr>
          <w:sz w:val="22"/>
          <w:szCs w:val="22"/>
        </w:rPr>
        <w:t xml:space="preserve"> ______________</w:t>
      </w:r>
    </w:p>
    <w:p w14:paraId="214EE77C" w14:textId="77777777" w:rsidR="00605BBE" w:rsidRPr="00A8497D" w:rsidRDefault="00EE49FA" w:rsidP="00EE49FA">
      <w:pPr>
        <w:pStyle w:val="BodyTextIndent"/>
        <w:tabs>
          <w:tab w:val="num" w:pos="990"/>
        </w:tabs>
        <w:ind w:left="2340" w:firstLine="0"/>
        <w:rPr>
          <w:sz w:val="22"/>
          <w:szCs w:val="22"/>
        </w:rPr>
      </w:pPr>
      <w:r>
        <w:rPr>
          <w:sz w:val="22"/>
          <w:szCs w:val="22"/>
        </w:rPr>
        <w:t>Email</w:t>
      </w:r>
      <w:r w:rsidR="00605BBE" w:rsidRPr="00A8497D">
        <w:rPr>
          <w:sz w:val="22"/>
          <w:szCs w:val="22"/>
        </w:rPr>
        <w:t>:</w:t>
      </w:r>
      <w:r>
        <w:rPr>
          <w:sz w:val="22"/>
          <w:szCs w:val="22"/>
        </w:rPr>
        <w:t xml:space="preserve"> ______________________</w:t>
      </w:r>
    </w:p>
    <w:p w14:paraId="6B133B3D" w14:textId="77777777" w:rsidR="00605BBE" w:rsidRPr="00A8497D" w:rsidRDefault="00605BBE" w:rsidP="00752807">
      <w:pPr>
        <w:pStyle w:val="BodyTextIndent"/>
        <w:tabs>
          <w:tab w:val="num" w:pos="990"/>
        </w:tabs>
        <w:ind w:left="540" w:firstLine="0"/>
        <w:rPr>
          <w:sz w:val="22"/>
          <w:szCs w:val="22"/>
        </w:rPr>
      </w:pPr>
    </w:p>
    <w:p w14:paraId="5BD48008" w14:textId="77777777" w:rsidR="009B3389" w:rsidRPr="00A8497D" w:rsidRDefault="009B3389" w:rsidP="00752807">
      <w:pPr>
        <w:pStyle w:val="BodyTextIndent"/>
        <w:tabs>
          <w:tab w:val="num" w:pos="990"/>
        </w:tabs>
        <w:ind w:left="540" w:firstLine="0"/>
        <w:rPr>
          <w:sz w:val="22"/>
          <w:szCs w:val="22"/>
        </w:rPr>
      </w:pPr>
      <w:r w:rsidRPr="00A8497D">
        <w:rPr>
          <w:sz w:val="22"/>
          <w:szCs w:val="22"/>
        </w:rPr>
        <w:t>To Participating Investigator:</w:t>
      </w:r>
    </w:p>
    <w:p w14:paraId="024089E7" w14:textId="77777777" w:rsidR="001F0E6F" w:rsidRDefault="001F0E6F" w:rsidP="00B5686B">
      <w:pPr>
        <w:pStyle w:val="BodyTextIndent"/>
        <w:tabs>
          <w:tab w:val="num" w:pos="990"/>
        </w:tabs>
        <w:ind w:left="2340" w:firstLine="0"/>
        <w:rPr>
          <w:sz w:val="22"/>
          <w:szCs w:val="22"/>
        </w:rPr>
      </w:pPr>
      <w:r>
        <w:rPr>
          <w:sz w:val="22"/>
          <w:szCs w:val="22"/>
        </w:rPr>
        <w:t>____________________</w:t>
      </w:r>
    </w:p>
    <w:p w14:paraId="00F711FA" w14:textId="77777777" w:rsidR="001F0E6F" w:rsidRPr="00A8497D" w:rsidRDefault="001F0E6F" w:rsidP="001F0E6F">
      <w:pPr>
        <w:pStyle w:val="BodyTextIndent"/>
        <w:tabs>
          <w:tab w:val="num" w:pos="990"/>
        </w:tabs>
        <w:ind w:left="2340" w:firstLine="0"/>
        <w:rPr>
          <w:sz w:val="22"/>
          <w:szCs w:val="22"/>
        </w:rPr>
      </w:pPr>
      <w:r w:rsidRPr="00A8497D">
        <w:rPr>
          <w:sz w:val="22"/>
          <w:szCs w:val="22"/>
        </w:rPr>
        <w:t>Phone:</w:t>
      </w:r>
      <w:r>
        <w:rPr>
          <w:sz w:val="22"/>
          <w:szCs w:val="22"/>
        </w:rPr>
        <w:t xml:space="preserve"> ______________</w:t>
      </w:r>
    </w:p>
    <w:p w14:paraId="217959FF" w14:textId="77777777" w:rsidR="001F0E6F" w:rsidRDefault="001F0E6F" w:rsidP="001F0E6F">
      <w:pPr>
        <w:pStyle w:val="BodyTextIndent"/>
        <w:tabs>
          <w:tab w:val="num" w:pos="990"/>
        </w:tabs>
        <w:ind w:left="2340" w:firstLine="0"/>
        <w:rPr>
          <w:sz w:val="22"/>
          <w:szCs w:val="22"/>
        </w:rPr>
      </w:pPr>
      <w:r>
        <w:rPr>
          <w:sz w:val="22"/>
          <w:szCs w:val="22"/>
        </w:rPr>
        <w:t>Email</w:t>
      </w:r>
      <w:r w:rsidRPr="00A8497D">
        <w:rPr>
          <w:sz w:val="22"/>
          <w:szCs w:val="22"/>
        </w:rPr>
        <w:t>:</w:t>
      </w:r>
      <w:r>
        <w:rPr>
          <w:sz w:val="22"/>
          <w:szCs w:val="22"/>
        </w:rPr>
        <w:t xml:space="preserve"> ______________________</w:t>
      </w:r>
    </w:p>
    <w:p w14:paraId="477E629F" w14:textId="77777777" w:rsidR="007816A7" w:rsidRDefault="007816A7" w:rsidP="001F0E6F">
      <w:pPr>
        <w:pStyle w:val="BodyTextIndent"/>
        <w:tabs>
          <w:tab w:val="num" w:pos="990"/>
        </w:tabs>
        <w:ind w:left="2340" w:firstLine="0"/>
        <w:rPr>
          <w:sz w:val="22"/>
          <w:szCs w:val="22"/>
        </w:rPr>
      </w:pPr>
    </w:p>
    <w:p w14:paraId="7616E8C5" w14:textId="77777777" w:rsidR="007816A7" w:rsidRDefault="007816A7" w:rsidP="001F0E6F">
      <w:pPr>
        <w:pStyle w:val="BodyTextIndent"/>
        <w:tabs>
          <w:tab w:val="num" w:pos="990"/>
        </w:tabs>
        <w:ind w:left="2340" w:firstLine="0"/>
        <w:rPr>
          <w:sz w:val="22"/>
          <w:szCs w:val="22"/>
        </w:rPr>
      </w:pPr>
    </w:p>
    <w:p w14:paraId="67ECCA2C" w14:textId="77777777" w:rsidR="007816A7" w:rsidRPr="00A8497D" w:rsidRDefault="007816A7" w:rsidP="001F0E6F">
      <w:pPr>
        <w:pStyle w:val="BodyTextIndent"/>
        <w:tabs>
          <w:tab w:val="num" w:pos="990"/>
        </w:tabs>
        <w:ind w:left="2340" w:firstLine="0"/>
        <w:rPr>
          <w:sz w:val="22"/>
          <w:szCs w:val="22"/>
        </w:rPr>
      </w:pPr>
      <w:r>
        <w:rPr>
          <w:sz w:val="22"/>
          <w:szCs w:val="22"/>
        </w:rPr>
        <w:t>[</w:t>
      </w:r>
      <w:r w:rsidRPr="007816A7">
        <w:rPr>
          <w:i/>
          <w:sz w:val="22"/>
          <w:szCs w:val="22"/>
        </w:rPr>
        <w:t>Signatures appear on following page</w:t>
      </w:r>
      <w:r>
        <w:rPr>
          <w:sz w:val="22"/>
          <w:szCs w:val="22"/>
        </w:rPr>
        <w:t>]</w:t>
      </w:r>
    </w:p>
    <w:p w14:paraId="0214D686" w14:textId="77777777" w:rsidR="004D72B2" w:rsidRPr="00A8497D" w:rsidRDefault="00EE49FA" w:rsidP="00857130">
      <w:pPr>
        <w:spacing w:after="60"/>
        <w:rPr>
          <w:sz w:val="22"/>
          <w:szCs w:val="22"/>
        </w:rPr>
      </w:pPr>
      <w:r>
        <w:rPr>
          <w:sz w:val="22"/>
          <w:szCs w:val="22"/>
        </w:rPr>
        <w:br w:type="page"/>
      </w:r>
      <w:r w:rsidR="004D72B2" w:rsidRPr="00A8497D">
        <w:rPr>
          <w:sz w:val="22"/>
          <w:szCs w:val="22"/>
        </w:rPr>
        <w:lastRenderedPageBreak/>
        <w:t xml:space="preserve">The Parties have consented to the terms of this Agreement by signing below.  </w:t>
      </w:r>
    </w:p>
    <w:p w14:paraId="747692AA" w14:textId="77777777" w:rsidR="004D72B2" w:rsidRPr="00A8497D" w:rsidRDefault="007C1137">
      <w:pPr>
        <w:framePr w:w="5033" w:h="1153" w:hSpace="180" w:wrap="auto" w:vAnchor="text" w:hAnchor="page" w:x="6481" w:y="303"/>
        <w:rPr>
          <w:b/>
          <w:sz w:val="22"/>
          <w:szCs w:val="22"/>
        </w:rPr>
      </w:pPr>
      <w:r w:rsidRPr="00A8497D">
        <w:rPr>
          <w:b/>
          <w:sz w:val="22"/>
          <w:szCs w:val="22"/>
        </w:rPr>
        <w:t>Duke University</w:t>
      </w:r>
      <w:r w:rsidR="004D72B2" w:rsidRPr="00A8497D">
        <w:rPr>
          <w:sz w:val="22"/>
          <w:szCs w:val="22"/>
        </w:rPr>
        <w:t xml:space="preserve">:  </w:t>
      </w:r>
    </w:p>
    <w:p w14:paraId="03E5889D" w14:textId="77777777" w:rsidR="004D72B2" w:rsidRPr="00A8497D" w:rsidRDefault="004D72B2">
      <w:pPr>
        <w:framePr w:w="5033" w:h="1153" w:hSpace="180" w:wrap="auto" w:vAnchor="text" w:hAnchor="page" w:x="6481" w:y="303"/>
        <w:rPr>
          <w:sz w:val="22"/>
          <w:szCs w:val="22"/>
        </w:rPr>
      </w:pPr>
    </w:p>
    <w:p w14:paraId="17B69507" w14:textId="77777777" w:rsidR="004D72B2" w:rsidRPr="00A8497D" w:rsidRDefault="004D72B2" w:rsidP="007E6C07">
      <w:pPr>
        <w:framePr w:w="5033" w:h="1153" w:hSpace="180" w:wrap="auto" w:vAnchor="text" w:hAnchor="page" w:x="6481" w:y="303"/>
        <w:tabs>
          <w:tab w:val="left" w:pos="720"/>
          <w:tab w:val="left" w:pos="3960"/>
        </w:tabs>
        <w:spacing w:before="240"/>
        <w:rPr>
          <w:sz w:val="22"/>
          <w:szCs w:val="22"/>
          <w:u w:val="single"/>
        </w:rPr>
      </w:pPr>
      <w:r w:rsidRPr="00A8497D">
        <w:rPr>
          <w:sz w:val="22"/>
          <w:szCs w:val="22"/>
        </w:rPr>
        <w:t xml:space="preserve">By </w:t>
      </w:r>
      <w:r w:rsidR="007E6C07" w:rsidRPr="00A8497D">
        <w:rPr>
          <w:sz w:val="22"/>
          <w:szCs w:val="22"/>
          <w:u w:val="single"/>
        </w:rPr>
        <w:tab/>
      </w:r>
      <w:r w:rsidR="007E6C07" w:rsidRPr="00A8497D">
        <w:rPr>
          <w:sz w:val="22"/>
          <w:szCs w:val="22"/>
          <w:u w:val="single"/>
        </w:rPr>
        <w:tab/>
      </w:r>
    </w:p>
    <w:p w14:paraId="527FE48A" w14:textId="77777777" w:rsidR="004D72B2" w:rsidRPr="00A8497D" w:rsidRDefault="004D72B2" w:rsidP="007E6C07">
      <w:pPr>
        <w:framePr w:w="5033" w:h="1153" w:hSpace="180" w:wrap="auto" w:vAnchor="text" w:hAnchor="page" w:x="6481" w:y="303"/>
        <w:tabs>
          <w:tab w:val="left" w:pos="900"/>
          <w:tab w:val="left" w:pos="3960"/>
        </w:tabs>
        <w:spacing w:before="240"/>
        <w:rPr>
          <w:sz w:val="22"/>
          <w:szCs w:val="22"/>
          <w:u w:val="single"/>
        </w:rPr>
      </w:pPr>
      <w:r w:rsidRPr="00A8497D">
        <w:rPr>
          <w:sz w:val="22"/>
          <w:szCs w:val="22"/>
        </w:rPr>
        <w:t xml:space="preserve">Name: </w:t>
      </w:r>
      <w:r w:rsidR="007816A7">
        <w:rPr>
          <w:sz w:val="22"/>
          <w:szCs w:val="22"/>
        </w:rPr>
        <w:t>David Hill</w:t>
      </w:r>
    </w:p>
    <w:p w14:paraId="0F6F686A" w14:textId="77777777" w:rsidR="004D72B2" w:rsidRPr="00A8497D" w:rsidRDefault="004D72B2" w:rsidP="007E6C07">
      <w:pPr>
        <w:framePr w:w="5033" w:h="1153" w:hSpace="180" w:wrap="auto" w:vAnchor="text" w:hAnchor="page" w:x="6481" w:y="303"/>
        <w:tabs>
          <w:tab w:val="left" w:pos="720"/>
          <w:tab w:val="left" w:pos="3960"/>
        </w:tabs>
        <w:spacing w:before="240"/>
        <w:rPr>
          <w:sz w:val="22"/>
          <w:szCs w:val="22"/>
          <w:u w:val="single"/>
        </w:rPr>
      </w:pPr>
      <w:r w:rsidRPr="00A8497D">
        <w:rPr>
          <w:sz w:val="22"/>
          <w:szCs w:val="22"/>
        </w:rPr>
        <w:t xml:space="preserve">Title: </w:t>
      </w:r>
      <w:r w:rsidR="007816A7">
        <w:rPr>
          <w:sz w:val="22"/>
          <w:szCs w:val="22"/>
        </w:rPr>
        <w:t>Director, Finance DCRI</w:t>
      </w:r>
    </w:p>
    <w:p w14:paraId="40055BA9" w14:textId="77777777" w:rsidR="007E6C07" w:rsidRPr="00A8497D" w:rsidRDefault="007E6C07" w:rsidP="007E6C07">
      <w:pPr>
        <w:framePr w:w="5033" w:h="1153" w:hSpace="180" w:wrap="auto" w:vAnchor="text" w:hAnchor="page" w:x="6481" w:y="303"/>
        <w:tabs>
          <w:tab w:val="left" w:pos="1080"/>
          <w:tab w:val="left" w:pos="3960"/>
        </w:tabs>
        <w:spacing w:before="240"/>
        <w:rPr>
          <w:sz w:val="22"/>
          <w:szCs w:val="22"/>
        </w:rPr>
      </w:pPr>
      <w:r w:rsidRPr="00A8497D">
        <w:rPr>
          <w:sz w:val="22"/>
          <w:szCs w:val="22"/>
        </w:rPr>
        <w:t xml:space="preserve">Date: </w:t>
      </w:r>
      <w:r w:rsidRPr="00A8497D">
        <w:rPr>
          <w:sz w:val="22"/>
          <w:szCs w:val="22"/>
          <w:u w:val="single"/>
        </w:rPr>
        <w:tab/>
      </w:r>
      <w:r w:rsidRPr="00A8497D">
        <w:rPr>
          <w:sz w:val="22"/>
          <w:szCs w:val="22"/>
          <w:u w:val="single"/>
        </w:rPr>
        <w:tab/>
      </w:r>
    </w:p>
    <w:p w14:paraId="289A423B" w14:textId="77777777" w:rsidR="004D72B2" w:rsidRPr="00A8497D" w:rsidRDefault="004D72B2" w:rsidP="00857130">
      <w:pPr>
        <w:rPr>
          <w:sz w:val="22"/>
          <w:szCs w:val="22"/>
        </w:rPr>
      </w:pPr>
    </w:p>
    <w:p w14:paraId="40EB911F" w14:textId="77777777" w:rsidR="004D72B2" w:rsidRPr="00A8497D" w:rsidRDefault="00EE49FA">
      <w:pPr>
        <w:framePr w:w="4745" w:h="1729" w:hSpace="180" w:wrap="auto" w:vAnchor="text" w:hAnchor="page" w:x="1261" w:y="110"/>
        <w:ind w:left="180"/>
        <w:rPr>
          <w:sz w:val="22"/>
          <w:szCs w:val="22"/>
        </w:rPr>
      </w:pPr>
      <w:r>
        <w:rPr>
          <w:b/>
          <w:sz w:val="22"/>
          <w:szCs w:val="22"/>
        </w:rPr>
        <w:t>_________________________</w:t>
      </w:r>
      <w:r w:rsidR="004D72B2" w:rsidRPr="00A8497D">
        <w:rPr>
          <w:b/>
          <w:sz w:val="22"/>
          <w:szCs w:val="22"/>
        </w:rPr>
        <w:t>:</w:t>
      </w:r>
    </w:p>
    <w:p w14:paraId="282B3B3D" w14:textId="77777777" w:rsidR="004D72B2" w:rsidRPr="00A8497D" w:rsidRDefault="004D72B2">
      <w:pPr>
        <w:framePr w:w="4745" w:h="1729" w:hSpace="180" w:wrap="auto" w:vAnchor="text" w:hAnchor="page" w:x="1261" w:y="110"/>
        <w:ind w:left="180"/>
        <w:rPr>
          <w:i/>
          <w:sz w:val="22"/>
          <w:szCs w:val="22"/>
        </w:rPr>
      </w:pPr>
      <w:r w:rsidRPr="00A8497D">
        <w:rPr>
          <w:sz w:val="22"/>
          <w:szCs w:val="22"/>
        </w:rPr>
        <w:t xml:space="preserve">By my signature below I attest that I am authorized to represent the </w:t>
      </w:r>
      <w:r w:rsidR="003D6645">
        <w:rPr>
          <w:sz w:val="22"/>
          <w:szCs w:val="22"/>
        </w:rPr>
        <w:t>Study Site</w:t>
      </w:r>
    </w:p>
    <w:p w14:paraId="1D8C58FF" w14:textId="77777777" w:rsidR="004D72B2" w:rsidRPr="00A8497D" w:rsidRDefault="004D72B2">
      <w:pPr>
        <w:framePr w:w="4745" w:h="1729" w:hSpace="180" w:wrap="auto" w:vAnchor="text" w:hAnchor="page" w:x="1261" w:y="110"/>
        <w:spacing w:line="220" w:lineRule="exact"/>
        <w:ind w:left="180"/>
        <w:rPr>
          <w:sz w:val="22"/>
          <w:szCs w:val="22"/>
        </w:rPr>
      </w:pPr>
      <w:r w:rsidRPr="00A8497D">
        <w:rPr>
          <w:sz w:val="22"/>
          <w:szCs w:val="22"/>
        </w:rPr>
        <w:t>in legally binding contracts.</w:t>
      </w:r>
    </w:p>
    <w:p w14:paraId="2C3EED34" w14:textId="77777777" w:rsidR="004D72B2" w:rsidRPr="00A8497D" w:rsidRDefault="007E6C07" w:rsidP="007E6C07">
      <w:pPr>
        <w:framePr w:w="4745" w:h="1729" w:hSpace="180" w:wrap="auto" w:vAnchor="text" w:hAnchor="page" w:x="1261" w:y="110"/>
        <w:tabs>
          <w:tab w:val="left" w:pos="1080"/>
          <w:tab w:val="left" w:pos="4140"/>
        </w:tabs>
        <w:spacing w:before="240"/>
        <w:ind w:left="180"/>
        <w:rPr>
          <w:sz w:val="22"/>
          <w:szCs w:val="22"/>
          <w:u w:val="single"/>
        </w:rPr>
      </w:pPr>
      <w:r w:rsidRPr="00A8497D">
        <w:rPr>
          <w:sz w:val="22"/>
          <w:szCs w:val="22"/>
        </w:rPr>
        <w:t xml:space="preserve">By </w:t>
      </w:r>
      <w:r w:rsidRPr="00A8497D">
        <w:rPr>
          <w:sz w:val="22"/>
          <w:szCs w:val="22"/>
          <w:u w:val="single"/>
        </w:rPr>
        <w:tab/>
      </w:r>
      <w:r w:rsidRPr="00A8497D">
        <w:rPr>
          <w:sz w:val="22"/>
          <w:szCs w:val="22"/>
          <w:u w:val="single"/>
        </w:rPr>
        <w:tab/>
      </w:r>
    </w:p>
    <w:p w14:paraId="051EB112" w14:textId="77777777" w:rsidR="004D72B2" w:rsidRPr="00A8497D" w:rsidRDefault="004D72B2" w:rsidP="007E6C07">
      <w:pPr>
        <w:framePr w:w="4745" w:h="1729" w:hSpace="180" w:wrap="auto" w:vAnchor="text" w:hAnchor="page" w:x="1261" w:y="110"/>
        <w:tabs>
          <w:tab w:val="left" w:pos="1080"/>
          <w:tab w:val="left" w:pos="4140"/>
        </w:tabs>
        <w:spacing w:before="240"/>
        <w:ind w:left="180"/>
        <w:rPr>
          <w:sz w:val="22"/>
          <w:szCs w:val="22"/>
          <w:u w:val="single"/>
        </w:rPr>
      </w:pPr>
      <w:r w:rsidRPr="00A8497D">
        <w:rPr>
          <w:sz w:val="22"/>
          <w:szCs w:val="22"/>
        </w:rPr>
        <w:t xml:space="preserve">Name: </w:t>
      </w:r>
      <w:r w:rsidR="007E6C07" w:rsidRPr="00A8497D">
        <w:rPr>
          <w:sz w:val="22"/>
          <w:szCs w:val="22"/>
          <w:u w:val="single"/>
        </w:rPr>
        <w:tab/>
      </w:r>
      <w:r w:rsidR="007E6C07" w:rsidRPr="00A8497D">
        <w:rPr>
          <w:sz w:val="22"/>
          <w:szCs w:val="22"/>
          <w:u w:val="single"/>
        </w:rPr>
        <w:tab/>
      </w:r>
    </w:p>
    <w:p w14:paraId="057BB677" w14:textId="77777777" w:rsidR="004D72B2" w:rsidRPr="00A8497D" w:rsidRDefault="007E6C07" w:rsidP="007E6C07">
      <w:pPr>
        <w:framePr w:w="4745" w:h="1729" w:hSpace="180" w:wrap="auto" w:vAnchor="text" w:hAnchor="page" w:x="1261" w:y="110"/>
        <w:tabs>
          <w:tab w:val="left" w:pos="1080"/>
          <w:tab w:val="left" w:pos="4140"/>
        </w:tabs>
        <w:spacing w:before="240"/>
        <w:ind w:left="180"/>
        <w:rPr>
          <w:sz w:val="22"/>
          <w:szCs w:val="22"/>
          <w:u w:val="single"/>
        </w:rPr>
      </w:pPr>
      <w:r w:rsidRPr="00A8497D">
        <w:rPr>
          <w:sz w:val="22"/>
          <w:szCs w:val="22"/>
        </w:rPr>
        <w:t xml:space="preserve">Title: </w:t>
      </w:r>
      <w:r w:rsidRPr="00A8497D">
        <w:rPr>
          <w:sz w:val="22"/>
          <w:szCs w:val="22"/>
          <w:u w:val="single"/>
        </w:rPr>
        <w:tab/>
      </w:r>
      <w:r w:rsidRPr="00A8497D">
        <w:rPr>
          <w:sz w:val="22"/>
          <w:szCs w:val="22"/>
          <w:u w:val="single"/>
        </w:rPr>
        <w:tab/>
      </w:r>
    </w:p>
    <w:p w14:paraId="7613AC2C" w14:textId="77777777" w:rsidR="007E6C07" w:rsidRPr="00A8497D" w:rsidRDefault="007E6C07" w:rsidP="007E6C07">
      <w:pPr>
        <w:framePr w:w="4745" w:h="1729" w:hSpace="180" w:wrap="auto" w:vAnchor="text" w:hAnchor="page" w:x="1261" w:y="110"/>
        <w:tabs>
          <w:tab w:val="left" w:pos="1080"/>
          <w:tab w:val="left" w:pos="4140"/>
        </w:tabs>
        <w:spacing w:before="240"/>
        <w:ind w:left="180"/>
        <w:rPr>
          <w:sz w:val="22"/>
          <w:szCs w:val="22"/>
        </w:rPr>
      </w:pPr>
      <w:r w:rsidRPr="00A8497D">
        <w:rPr>
          <w:sz w:val="22"/>
          <w:szCs w:val="22"/>
        </w:rPr>
        <w:t xml:space="preserve">Date: </w:t>
      </w:r>
      <w:r w:rsidRPr="00A8497D">
        <w:rPr>
          <w:sz w:val="22"/>
          <w:szCs w:val="22"/>
          <w:u w:val="single"/>
        </w:rPr>
        <w:tab/>
      </w:r>
      <w:r w:rsidRPr="00A8497D">
        <w:rPr>
          <w:sz w:val="22"/>
          <w:szCs w:val="22"/>
          <w:u w:val="single"/>
        </w:rPr>
        <w:tab/>
      </w:r>
    </w:p>
    <w:p w14:paraId="6BC115FC" w14:textId="77777777" w:rsidR="004D72B2" w:rsidRPr="00A8497D" w:rsidRDefault="004D72B2">
      <w:pPr>
        <w:rPr>
          <w:sz w:val="22"/>
          <w:szCs w:val="22"/>
        </w:rPr>
      </w:pPr>
    </w:p>
    <w:p w14:paraId="69754414" w14:textId="77777777" w:rsidR="004D72B2" w:rsidRPr="00A8497D" w:rsidRDefault="004D72B2">
      <w:pPr>
        <w:rPr>
          <w:sz w:val="22"/>
          <w:szCs w:val="22"/>
        </w:rPr>
      </w:pPr>
    </w:p>
    <w:p w14:paraId="52C1A3E2" w14:textId="77777777" w:rsidR="004D72B2" w:rsidRPr="00A8497D" w:rsidRDefault="004D72B2">
      <w:pPr>
        <w:rPr>
          <w:sz w:val="22"/>
          <w:szCs w:val="22"/>
        </w:rPr>
      </w:pPr>
    </w:p>
    <w:p w14:paraId="69B8EF2A" w14:textId="77777777" w:rsidR="004D72B2" w:rsidRPr="00A8497D" w:rsidRDefault="004D72B2">
      <w:pPr>
        <w:rPr>
          <w:sz w:val="22"/>
          <w:szCs w:val="22"/>
        </w:rPr>
      </w:pPr>
    </w:p>
    <w:p w14:paraId="76BC04D5" w14:textId="77777777" w:rsidR="00BA2CF4" w:rsidRPr="00BD526E" w:rsidRDefault="00BA2CF4" w:rsidP="00BA2CF4">
      <w:pPr>
        <w:rPr>
          <w:b/>
        </w:rPr>
      </w:pPr>
    </w:p>
    <w:p w14:paraId="261252C5" w14:textId="77777777" w:rsidR="00BA2CF4" w:rsidRPr="00BD526E" w:rsidRDefault="00BA2CF4" w:rsidP="00BA2CF4">
      <w:pPr>
        <w:rPr>
          <w:b/>
        </w:rPr>
      </w:pPr>
    </w:p>
    <w:p w14:paraId="27FE1EEB" w14:textId="77777777" w:rsidR="004D72B2" w:rsidRPr="00BD526E" w:rsidRDefault="004D72B2">
      <w:pPr>
        <w:rPr>
          <w:sz w:val="20"/>
        </w:rPr>
      </w:pPr>
    </w:p>
    <w:p w14:paraId="5AF4DE8F" w14:textId="77777777" w:rsidR="00BA2CF4" w:rsidRPr="00BD526E" w:rsidRDefault="00BA2CF4">
      <w:pPr>
        <w:spacing w:before="240"/>
        <w:rPr>
          <w:sz w:val="20"/>
        </w:rPr>
      </w:pPr>
    </w:p>
    <w:p w14:paraId="7F0AEED5" w14:textId="77777777" w:rsidR="00EA5F0B" w:rsidRDefault="009237A0" w:rsidP="004D3D32">
      <w:pPr>
        <w:pStyle w:val="Heading1"/>
        <w:rPr>
          <w:color w:val="000000"/>
          <w:sz w:val="20"/>
        </w:rPr>
      </w:pPr>
      <w:r>
        <w:rPr>
          <w:color w:val="000000"/>
          <w:sz w:val="20"/>
        </w:rPr>
        <w:br w:type="page"/>
      </w:r>
    </w:p>
    <w:p w14:paraId="61796E3E" w14:textId="77777777" w:rsidR="00EA5F0B" w:rsidRPr="00EA5F0B" w:rsidRDefault="00EA5F0B" w:rsidP="004D3D32">
      <w:pPr>
        <w:pStyle w:val="Heading1"/>
        <w:rPr>
          <w:color w:val="000000"/>
          <w:sz w:val="24"/>
          <w:szCs w:val="24"/>
        </w:rPr>
      </w:pPr>
      <w:r w:rsidRPr="00EA5F0B">
        <w:rPr>
          <w:color w:val="000000"/>
          <w:sz w:val="24"/>
          <w:szCs w:val="24"/>
        </w:rPr>
        <w:lastRenderedPageBreak/>
        <w:t>EXHIBIT A</w:t>
      </w:r>
    </w:p>
    <w:p w14:paraId="0A872CF3" w14:textId="77777777" w:rsidR="00EA5F0B" w:rsidRDefault="00EA5F0B" w:rsidP="00EA5F0B"/>
    <w:p w14:paraId="7ED41361" w14:textId="77777777" w:rsidR="00EA5F0B" w:rsidRPr="00EA5F0B" w:rsidRDefault="00EA5F0B" w:rsidP="00EA5F0B">
      <w:pPr>
        <w:jc w:val="center"/>
        <w:rPr>
          <w:b/>
        </w:rPr>
      </w:pPr>
      <w:r w:rsidRPr="00EA5F0B">
        <w:rPr>
          <w:b/>
        </w:rPr>
        <w:t>PROTOCOL</w:t>
      </w:r>
    </w:p>
    <w:p w14:paraId="28F87DC8" w14:textId="77777777" w:rsidR="00EA5F0B" w:rsidRDefault="00EA5F0B" w:rsidP="00EA5F0B"/>
    <w:p w14:paraId="5FFE19C7" w14:textId="77777777" w:rsidR="00EA5F0B" w:rsidRPr="00EA5F0B" w:rsidRDefault="00EA5F0B" w:rsidP="00EA5F0B">
      <w:pPr>
        <w:jc w:val="center"/>
        <w:rPr>
          <w:i/>
        </w:rPr>
      </w:pPr>
      <w:r w:rsidRPr="00EA5F0B">
        <w:rPr>
          <w:i/>
        </w:rPr>
        <w:t>(sent under separate cover letter)</w:t>
      </w:r>
    </w:p>
    <w:p w14:paraId="322FC302" w14:textId="77777777" w:rsidR="00EA5F0B" w:rsidRDefault="00EA5F0B" w:rsidP="004D3D32">
      <w:pPr>
        <w:pStyle w:val="Heading1"/>
        <w:rPr>
          <w:color w:val="000000"/>
          <w:sz w:val="20"/>
        </w:rPr>
      </w:pPr>
    </w:p>
    <w:p w14:paraId="6D58E3CA" w14:textId="77777777" w:rsidR="00EA5F0B" w:rsidRDefault="00EA5F0B" w:rsidP="004D3D32">
      <w:pPr>
        <w:pStyle w:val="Heading1"/>
        <w:rPr>
          <w:color w:val="000000"/>
          <w:sz w:val="20"/>
        </w:rPr>
      </w:pPr>
    </w:p>
    <w:p w14:paraId="0627A1D7" w14:textId="77777777" w:rsidR="00EA5F0B" w:rsidRDefault="00EA5F0B" w:rsidP="004D3D32">
      <w:pPr>
        <w:pStyle w:val="Heading1"/>
        <w:rPr>
          <w:color w:val="000000"/>
          <w:sz w:val="20"/>
        </w:rPr>
      </w:pPr>
    </w:p>
    <w:p w14:paraId="3978667C" w14:textId="77777777" w:rsidR="00EA5F0B" w:rsidRDefault="00EA5F0B" w:rsidP="004D3D32">
      <w:pPr>
        <w:pStyle w:val="Heading1"/>
        <w:rPr>
          <w:color w:val="000000"/>
          <w:sz w:val="20"/>
        </w:rPr>
      </w:pPr>
    </w:p>
    <w:p w14:paraId="5B00716C" w14:textId="77777777" w:rsidR="00EA5F0B" w:rsidRDefault="00EA5F0B" w:rsidP="004D3D32">
      <w:pPr>
        <w:pStyle w:val="Heading1"/>
        <w:rPr>
          <w:color w:val="000000"/>
          <w:sz w:val="20"/>
        </w:rPr>
      </w:pPr>
    </w:p>
    <w:p w14:paraId="3B0C15ED" w14:textId="77777777" w:rsidR="00EA5F0B" w:rsidRDefault="00EA5F0B" w:rsidP="004D3D32">
      <w:pPr>
        <w:pStyle w:val="Heading1"/>
        <w:rPr>
          <w:color w:val="000000"/>
          <w:sz w:val="20"/>
        </w:rPr>
      </w:pPr>
    </w:p>
    <w:p w14:paraId="59B1E8D5" w14:textId="77777777" w:rsidR="00EA5F0B" w:rsidRDefault="00EA5F0B" w:rsidP="004D3D32">
      <w:pPr>
        <w:pStyle w:val="Heading1"/>
        <w:rPr>
          <w:color w:val="000000"/>
          <w:sz w:val="20"/>
        </w:rPr>
      </w:pPr>
    </w:p>
    <w:p w14:paraId="193E1503" w14:textId="77777777" w:rsidR="00EA5F0B" w:rsidRDefault="00EA5F0B" w:rsidP="004D3D32">
      <w:pPr>
        <w:pStyle w:val="Heading1"/>
        <w:rPr>
          <w:color w:val="000000"/>
          <w:sz w:val="20"/>
        </w:rPr>
      </w:pPr>
    </w:p>
    <w:p w14:paraId="7DB8E190" w14:textId="77777777" w:rsidR="00EA5F0B" w:rsidRDefault="00EA5F0B" w:rsidP="004D3D32">
      <w:pPr>
        <w:pStyle w:val="Heading1"/>
        <w:rPr>
          <w:color w:val="000000"/>
          <w:sz w:val="20"/>
        </w:rPr>
      </w:pPr>
    </w:p>
    <w:p w14:paraId="38B24A79" w14:textId="77777777" w:rsidR="00EA5F0B" w:rsidRDefault="00EA5F0B" w:rsidP="004D3D32">
      <w:pPr>
        <w:pStyle w:val="Heading1"/>
        <w:rPr>
          <w:color w:val="000000"/>
          <w:sz w:val="20"/>
        </w:rPr>
      </w:pPr>
    </w:p>
    <w:p w14:paraId="2ADFD2DC" w14:textId="77777777" w:rsidR="00EA5F0B" w:rsidRDefault="00EA5F0B" w:rsidP="004D3D32">
      <w:pPr>
        <w:pStyle w:val="Heading1"/>
        <w:rPr>
          <w:color w:val="000000"/>
          <w:sz w:val="20"/>
        </w:rPr>
      </w:pPr>
    </w:p>
    <w:p w14:paraId="67A8FFA9" w14:textId="77777777" w:rsidR="00EA5F0B" w:rsidRDefault="00EA5F0B" w:rsidP="004D3D32">
      <w:pPr>
        <w:pStyle w:val="Heading1"/>
        <w:rPr>
          <w:color w:val="000000"/>
          <w:sz w:val="20"/>
        </w:rPr>
      </w:pPr>
    </w:p>
    <w:p w14:paraId="5964EA02" w14:textId="77777777" w:rsidR="00EA5F0B" w:rsidRDefault="00EA5F0B" w:rsidP="004D3D32">
      <w:pPr>
        <w:pStyle w:val="Heading1"/>
        <w:rPr>
          <w:color w:val="000000"/>
          <w:sz w:val="20"/>
        </w:rPr>
      </w:pPr>
    </w:p>
    <w:p w14:paraId="0F7232FC" w14:textId="77777777" w:rsidR="00EA5F0B" w:rsidRDefault="00EA5F0B" w:rsidP="004D3D32">
      <w:pPr>
        <w:pStyle w:val="Heading1"/>
        <w:rPr>
          <w:color w:val="000000"/>
          <w:sz w:val="20"/>
        </w:rPr>
      </w:pPr>
    </w:p>
    <w:p w14:paraId="2B1AA25F" w14:textId="77777777" w:rsidR="00EA5F0B" w:rsidRDefault="00EA5F0B" w:rsidP="004D3D32">
      <w:pPr>
        <w:pStyle w:val="Heading1"/>
        <w:rPr>
          <w:color w:val="000000"/>
          <w:sz w:val="20"/>
        </w:rPr>
      </w:pPr>
    </w:p>
    <w:p w14:paraId="37D3F286" w14:textId="77777777" w:rsidR="00EA5F0B" w:rsidRDefault="00EA5F0B" w:rsidP="004D3D32">
      <w:pPr>
        <w:pStyle w:val="Heading1"/>
        <w:rPr>
          <w:color w:val="000000"/>
          <w:sz w:val="20"/>
        </w:rPr>
      </w:pPr>
    </w:p>
    <w:p w14:paraId="590BDA9E" w14:textId="77777777" w:rsidR="00EA5F0B" w:rsidRDefault="00EA5F0B" w:rsidP="004D3D32">
      <w:pPr>
        <w:pStyle w:val="Heading1"/>
        <w:rPr>
          <w:color w:val="000000"/>
          <w:sz w:val="20"/>
        </w:rPr>
      </w:pPr>
    </w:p>
    <w:p w14:paraId="36CEB45E" w14:textId="77777777" w:rsidR="00EA5F0B" w:rsidRDefault="00EA5F0B" w:rsidP="004D3D32">
      <w:pPr>
        <w:pStyle w:val="Heading1"/>
        <w:rPr>
          <w:color w:val="000000"/>
          <w:sz w:val="20"/>
        </w:rPr>
      </w:pPr>
    </w:p>
    <w:p w14:paraId="32EA533D" w14:textId="77777777" w:rsidR="00EA5F0B" w:rsidRDefault="00EA5F0B" w:rsidP="004D3D32">
      <w:pPr>
        <w:pStyle w:val="Heading1"/>
        <w:rPr>
          <w:color w:val="000000"/>
          <w:sz w:val="20"/>
        </w:rPr>
      </w:pPr>
    </w:p>
    <w:p w14:paraId="628823E0" w14:textId="77777777" w:rsidR="00EA5F0B" w:rsidRDefault="00EA5F0B" w:rsidP="004D3D32">
      <w:pPr>
        <w:pStyle w:val="Heading1"/>
        <w:rPr>
          <w:color w:val="000000"/>
          <w:sz w:val="20"/>
        </w:rPr>
      </w:pPr>
    </w:p>
    <w:p w14:paraId="1BD5249D" w14:textId="77777777" w:rsidR="00EA5F0B" w:rsidRDefault="00EA5F0B" w:rsidP="004D3D32">
      <w:pPr>
        <w:pStyle w:val="Heading1"/>
        <w:rPr>
          <w:color w:val="000000"/>
          <w:sz w:val="20"/>
        </w:rPr>
      </w:pPr>
    </w:p>
    <w:p w14:paraId="5AEA6583" w14:textId="77777777" w:rsidR="00EA5F0B" w:rsidRDefault="00EA5F0B" w:rsidP="004D3D32">
      <w:pPr>
        <w:pStyle w:val="Heading1"/>
        <w:rPr>
          <w:color w:val="000000"/>
          <w:sz w:val="20"/>
        </w:rPr>
      </w:pPr>
    </w:p>
    <w:p w14:paraId="6D45418E" w14:textId="77777777" w:rsidR="00EA5F0B" w:rsidRDefault="00EA5F0B" w:rsidP="004D3D32">
      <w:pPr>
        <w:pStyle w:val="Heading1"/>
        <w:rPr>
          <w:color w:val="000000"/>
          <w:sz w:val="20"/>
        </w:rPr>
      </w:pPr>
    </w:p>
    <w:p w14:paraId="14F0E52A" w14:textId="77777777" w:rsidR="00EA5F0B" w:rsidRDefault="00EA5F0B" w:rsidP="004D3D32">
      <w:pPr>
        <w:pStyle w:val="Heading1"/>
        <w:rPr>
          <w:color w:val="000000"/>
          <w:sz w:val="20"/>
        </w:rPr>
      </w:pPr>
    </w:p>
    <w:p w14:paraId="78944A68" w14:textId="77777777" w:rsidR="00EA5F0B" w:rsidRDefault="00EA5F0B" w:rsidP="004D3D32">
      <w:pPr>
        <w:pStyle w:val="Heading1"/>
        <w:rPr>
          <w:color w:val="000000"/>
          <w:sz w:val="20"/>
        </w:rPr>
      </w:pPr>
    </w:p>
    <w:p w14:paraId="6BF762ED" w14:textId="77777777" w:rsidR="00EA5F0B" w:rsidRDefault="00EA5F0B" w:rsidP="004D3D32">
      <w:pPr>
        <w:pStyle w:val="Heading1"/>
        <w:rPr>
          <w:color w:val="000000"/>
          <w:sz w:val="20"/>
        </w:rPr>
      </w:pPr>
    </w:p>
    <w:p w14:paraId="0C9B14B6" w14:textId="77777777" w:rsidR="00EA5F0B" w:rsidRDefault="00EA5F0B" w:rsidP="004D3D32">
      <w:pPr>
        <w:pStyle w:val="Heading1"/>
        <w:rPr>
          <w:color w:val="000000"/>
          <w:sz w:val="20"/>
        </w:rPr>
      </w:pPr>
    </w:p>
    <w:p w14:paraId="34765246" w14:textId="77777777" w:rsidR="00EA5F0B" w:rsidRDefault="00EA5F0B" w:rsidP="004D3D32">
      <w:pPr>
        <w:pStyle w:val="Heading1"/>
        <w:rPr>
          <w:color w:val="000000"/>
          <w:sz w:val="20"/>
        </w:rPr>
      </w:pPr>
    </w:p>
    <w:p w14:paraId="3A3F1E33" w14:textId="77777777" w:rsidR="00EA5F0B" w:rsidRDefault="00EA5F0B" w:rsidP="004D3D32">
      <w:pPr>
        <w:pStyle w:val="Heading1"/>
        <w:rPr>
          <w:color w:val="000000"/>
          <w:sz w:val="20"/>
        </w:rPr>
      </w:pPr>
    </w:p>
    <w:p w14:paraId="22764B0B" w14:textId="77777777" w:rsidR="00EA5F0B" w:rsidRDefault="00EA5F0B" w:rsidP="004D3D32">
      <w:pPr>
        <w:pStyle w:val="Heading1"/>
        <w:rPr>
          <w:color w:val="000000"/>
          <w:sz w:val="20"/>
        </w:rPr>
      </w:pPr>
    </w:p>
    <w:p w14:paraId="2F29A789" w14:textId="77777777" w:rsidR="00EA5F0B" w:rsidRDefault="00EA5F0B" w:rsidP="004D3D32">
      <w:pPr>
        <w:pStyle w:val="Heading1"/>
        <w:rPr>
          <w:color w:val="000000"/>
          <w:sz w:val="20"/>
        </w:rPr>
      </w:pPr>
    </w:p>
    <w:p w14:paraId="6C0CF1A2" w14:textId="77777777" w:rsidR="00EA5F0B" w:rsidRDefault="00EA5F0B" w:rsidP="004D3D32">
      <w:pPr>
        <w:pStyle w:val="Heading1"/>
        <w:rPr>
          <w:color w:val="000000"/>
          <w:sz w:val="20"/>
        </w:rPr>
      </w:pPr>
    </w:p>
    <w:p w14:paraId="479EBCE7" w14:textId="77777777" w:rsidR="00EA5F0B" w:rsidRDefault="00EA5F0B" w:rsidP="004D3D32">
      <w:pPr>
        <w:pStyle w:val="Heading1"/>
        <w:rPr>
          <w:color w:val="000000"/>
          <w:sz w:val="20"/>
        </w:rPr>
      </w:pPr>
    </w:p>
    <w:p w14:paraId="2FC1B6DF" w14:textId="77777777" w:rsidR="00EA5F0B" w:rsidRDefault="00EA5F0B" w:rsidP="004D3D32">
      <w:pPr>
        <w:pStyle w:val="Heading1"/>
        <w:rPr>
          <w:color w:val="000000"/>
          <w:sz w:val="20"/>
        </w:rPr>
      </w:pPr>
    </w:p>
    <w:p w14:paraId="35915165" w14:textId="77777777" w:rsidR="00EA5F0B" w:rsidRDefault="00EA5F0B" w:rsidP="004D3D32">
      <w:pPr>
        <w:pStyle w:val="Heading1"/>
        <w:rPr>
          <w:color w:val="000000"/>
          <w:sz w:val="20"/>
        </w:rPr>
      </w:pPr>
    </w:p>
    <w:p w14:paraId="22EC5501" w14:textId="77777777" w:rsidR="00EA5F0B" w:rsidRDefault="00EA5F0B" w:rsidP="004D3D32">
      <w:pPr>
        <w:pStyle w:val="Heading1"/>
        <w:rPr>
          <w:color w:val="000000"/>
          <w:sz w:val="20"/>
        </w:rPr>
      </w:pPr>
    </w:p>
    <w:p w14:paraId="5F85BB83" w14:textId="77777777" w:rsidR="00EA5F0B" w:rsidRDefault="00EA5F0B" w:rsidP="004D3D32">
      <w:pPr>
        <w:pStyle w:val="Heading1"/>
        <w:rPr>
          <w:color w:val="000000"/>
          <w:sz w:val="20"/>
        </w:rPr>
      </w:pPr>
    </w:p>
    <w:p w14:paraId="28777A9D" w14:textId="77777777" w:rsidR="00EA5F0B" w:rsidRDefault="00EA5F0B" w:rsidP="004D3D32">
      <w:pPr>
        <w:pStyle w:val="Heading1"/>
        <w:rPr>
          <w:color w:val="000000"/>
          <w:sz w:val="20"/>
        </w:rPr>
      </w:pPr>
    </w:p>
    <w:p w14:paraId="0AA7B3B4" w14:textId="77777777" w:rsidR="003236F3" w:rsidRDefault="003236F3" w:rsidP="003236F3"/>
    <w:p w14:paraId="5EA5AB9F" w14:textId="77777777" w:rsidR="003236F3" w:rsidRDefault="003236F3" w:rsidP="003236F3"/>
    <w:p w14:paraId="14B5EB8D" w14:textId="77777777" w:rsidR="003236F3" w:rsidRPr="003236F3" w:rsidRDefault="003236F3" w:rsidP="003236F3"/>
    <w:p w14:paraId="221A2C35" w14:textId="4ABC9D65" w:rsidR="00EA5F0B" w:rsidRDefault="00EA5F0B" w:rsidP="00EA5F0B"/>
    <w:p w14:paraId="40EF1ACF" w14:textId="77777777" w:rsidR="008755D9" w:rsidRPr="00EA5F0B" w:rsidRDefault="008755D9" w:rsidP="00EA5F0B"/>
    <w:p w14:paraId="75909B8D" w14:textId="77777777" w:rsidR="00B870D1" w:rsidRPr="00DC68BD" w:rsidRDefault="000E10D0" w:rsidP="00B870D1">
      <w:pPr>
        <w:pStyle w:val="Heading1"/>
        <w:rPr>
          <w:color w:val="000000"/>
          <w:sz w:val="24"/>
          <w:szCs w:val="24"/>
        </w:rPr>
      </w:pPr>
      <w:r>
        <w:rPr>
          <w:color w:val="000000"/>
          <w:sz w:val="24"/>
          <w:szCs w:val="24"/>
        </w:rPr>
        <w:lastRenderedPageBreak/>
        <w:br/>
      </w:r>
      <w:r w:rsidR="00B870D1" w:rsidRPr="00DC68BD">
        <w:rPr>
          <w:color w:val="000000"/>
          <w:sz w:val="24"/>
          <w:szCs w:val="24"/>
        </w:rPr>
        <w:t xml:space="preserve">EXHIBIT </w:t>
      </w:r>
      <w:r w:rsidR="00B870D1">
        <w:rPr>
          <w:color w:val="000000"/>
          <w:sz w:val="24"/>
          <w:szCs w:val="24"/>
        </w:rPr>
        <w:t>B:</w:t>
      </w:r>
    </w:p>
    <w:p w14:paraId="47AC5A2C" w14:textId="77777777" w:rsidR="00B870D1" w:rsidRPr="00DC68BD" w:rsidRDefault="00B870D1" w:rsidP="00B870D1">
      <w:pPr>
        <w:tabs>
          <w:tab w:val="left" w:pos="-720"/>
        </w:tabs>
        <w:suppressAutoHyphens/>
        <w:spacing w:line="274" w:lineRule="exact"/>
        <w:jc w:val="center"/>
        <w:rPr>
          <w:b/>
          <w:color w:val="000000"/>
          <w:spacing w:val="-3"/>
          <w:szCs w:val="24"/>
          <w:u w:val="single"/>
        </w:rPr>
      </w:pPr>
      <w:r w:rsidRPr="00DC68BD">
        <w:rPr>
          <w:b/>
          <w:color w:val="000000"/>
          <w:spacing w:val="-3"/>
          <w:szCs w:val="24"/>
          <w:u w:val="single"/>
        </w:rPr>
        <w:t xml:space="preserve">BUDGET AND PAYMENT </w:t>
      </w:r>
      <w:r w:rsidRPr="00CA1CFD">
        <w:rPr>
          <w:b/>
          <w:spacing w:val="-3"/>
          <w:szCs w:val="24"/>
          <w:u w:val="single"/>
        </w:rPr>
        <w:t>TERMS</w:t>
      </w:r>
    </w:p>
    <w:p w14:paraId="3A0C1DD4" w14:textId="77777777" w:rsidR="00B870D1" w:rsidRPr="00BF189C" w:rsidRDefault="00B870D1" w:rsidP="00B870D1">
      <w:pPr>
        <w:tabs>
          <w:tab w:val="left" w:pos="-720"/>
        </w:tabs>
        <w:suppressAutoHyphens/>
        <w:spacing w:line="274" w:lineRule="exact"/>
        <w:jc w:val="center"/>
        <w:rPr>
          <w:b/>
          <w:color w:val="000000"/>
          <w:spacing w:val="-3"/>
          <w:sz w:val="20"/>
          <w:u w:val="single"/>
        </w:rPr>
      </w:pPr>
    </w:p>
    <w:p w14:paraId="7DE131AB" w14:textId="77777777" w:rsidR="00B870D1" w:rsidRPr="001F1D00" w:rsidRDefault="00B870D1" w:rsidP="00B870D1">
      <w:pPr>
        <w:rPr>
          <w:bCs/>
          <w:sz w:val="22"/>
          <w:szCs w:val="22"/>
        </w:rPr>
      </w:pPr>
      <w:r w:rsidRPr="001F1D00">
        <w:rPr>
          <w:rFonts w:cs="Arial"/>
          <w:b/>
          <w:sz w:val="22"/>
          <w:szCs w:val="22"/>
        </w:rPr>
        <w:t>Protocol Number</w:t>
      </w:r>
      <w:r w:rsidRPr="001F1D00">
        <w:rPr>
          <w:rFonts w:cs="Arial"/>
          <w:sz w:val="22"/>
          <w:szCs w:val="22"/>
        </w:rPr>
        <w:t>: EX</w:t>
      </w:r>
      <w:r w:rsidRPr="00CA1CFD">
        <w:rPr>
          <w:rFonts w:cs="Arial"/>
          <w:sz w:val="22"/>
          <w:szCs w:val="22"/>
        </w:rPr>
        <w:t>6018-4979</w:t>
      </w:r>
    </w:p>
    <w:p w14:paraId="433B5D4A" w14:textId="77777777" w:rsidR="00B870D1" w:rsidRDefault="00B870D1" w:rsidP="00B870D1">
      <w:pPr>
        <w:rPr>
          <w:i/>
          <w:sz w:val="22"/>
          <w:szCs w:val="22"/>
        </w:rPr>
      </w:pPr>
      <w:r w:rsidRPr="001F1D00">
        <w:rPr>
          <w:rFonts w:cs="Arial"/>
          <w:b/>
          <w:sz w:val="22"/>
          <w:szCs w:val="22"/>
        </w:rPr>
        <w:t>Protocol Title:</w:t>
      </w:r>
      <w:r w:rsidRPr="001F1D00">
        <w:rPr>
          <w:rFonts w:cs="Arial"/>
          <w:sz w:val="22"/>
          <w:szCs w:val="22"/>
        </w:rPr>
        <w:t xml:space="preserve"> </w:t>
      </w:r>
      <w:r w:rsidRPr="00952638">
        <w:rPr>
          <w:i/>
          <w:sz w:val="22"/>
          <w:szCs w:val="22"/>
        </w:rPr>
        <w:t>ARTEMIS - Effects of ziltivekimab versus placebo on cardiovascular outcomes in patients with acute myocardial infarction</w:t>
      </w:r>
    </w:p>
    <w:p w14:paraId="5776B693" w14:textId="77777777" w:rsidR="00B870D1" w:rsidRDefault="00B870D1" w:rsidP="00B870D1">
      <w:pPr>
        <w:rPr>
          <w:i/>
          <w:sz w:val="22"/>
          <w:szCs w:val="22"/>
        </w:rPr>
      </w:pPr>
    </w:p>
    <w:p w14:paraId="00470551" w14:textId="77777777" w:rsidR="00B870D1" w:rsidRPr="000A11A7" w:rsidRDefault="00B870D1" w:rsidP="00B870D1">
      <w:pPr>
        <w:pStyle w:val="ListParagraph"/>
        <w:keepNext/>
        <w:keepLines/>
        <w:numPr>
          <w:ilvl w:val="0"/>
          <w:numId w:val="8"/>
        </w:numPr>
        <w:jc w:val="both"/>
        <w:rPr>
          <w:rFonts w:asciiTheme="majorBidi" w:hAnsiTheme="majorBidi" w:cstheme="majorBidi"/>
          <w:b/>
          <w:bCs/>
          <w:szCs w:val="24"/>
        </w:rPr>
      </w:pPr>
      <w:r w:rsidRPr="000A11A7">
        <w:rPr>
          <w:rFonts w:asciiTheme="majorBidi" w:hAnsiTheme="majorBidi" w:cstheme="majorBidi"/>
          <w:b/>
          <w:bCs/>
          <w:szCs w:val="24"/>
        </w:rPr>
        <w:t>Site Fees</w:t>
      </w:r>
    </w:p>
    <w:p w14:paraId="3FA394B8" w14:textId="77777777" w:rsidR="00B870D1" w:rsidRDefault="00B870D1" w:rsidP="00B870D1">
      <w:pPr>
        <w:pStyle w:val="ListParagraph"/>
        <w:keepNext/>
        <w:keepLines/>
        <w:rPr>
          <w:rFonts w:asciiTheme="majorBidi" w:hAnsiTheme="majorBidi" w:cstheme="majorBidi"/>
          <w:szCs w:val="24"/>
        </w:rPr>
      </w:pPr>
    </w:p>
    <w:p w14:paraId="018D3BB4" w14:textId="77777777" w:rsidR="00B870D1" w:rsidRDefault="00B870D1" w:rsidP="00B870D1">
      <w:pPr>
        <w:pStyle w:val="ListParagraph"/>
        <w:keepNext/>
        <w:keepLines/>
        <w:rPr>
          <w:rFonts w:asciiTheme="majorBidi" w:hAnsiTheme="majorBidi" w:cstheme="majorBidi"/>
          <w:szCs w:val="24"/>
        </w:rPr>
      </w:pPr>
      <w:r w:rsidRPr="00D23C01">
        <w:rPr>
          <w:rFonts w:asciiTheme="majorBidi" w:hAnsiTheme="majorBidi" w:cstheme="majorBidi"/>
          <w:szCs w:val="24"/>
        </w:rPr>
        <w:t xml:space="preserve">All fees listed </w:t>
      </w:r>
      <w:r>
        <w:rPr>
          <w:rFonts w:asciiTheme="majorBidi" w:hAnsiTheme="majorBidi" w:cstheme="majorBidi"/>
          <w:szCs w:val="24"/>
        </w:rPr>
        <w:t>in this Exhibit B</w:t>
      </w:r>
      <w:r w:rsidRPr="00D23C01">
        <w:rPr>
          <w:rFonts w:asciiTheme="majorBidi" w:hAnsiTheme="majorBidi" w:cstheme="majorBidi"/>
          <w:szCs w:val="24"/>
        </w:rPr>
        <w:t xml:space="preserve"> </w:t>
      </w:r>
      <w:r w:rsidRPr="00B221C5">
        <w:rPr>
          <w:rFonts w:asciiTheme="majorBidi" w:hAnsiTheme="majorBidi" w:cstheme="majorBidi"/>
          <w:szCs w:val="24"/>
        </w:rPr>
        <w:t>are inclusive of Study Site overhead/F&amp;A/IDC</w:t>
      </w:r>
      <w:r w:rsidRPr="00D23C01">
        <w:rPr>
          <w:rFonts w:asciiTheme="majorBidi" w:hAnsiTheme="majorBidi" w:cstheme="majorBidi"/>
          <w:szCs w:val="24"/>
        </w:rPr>
        <w:t xml:space="preserve"> if applicable. </w:t>
      </w:r>
    </w:p>
    <w:p w14:paraId="223816A0" w14:textId="77777777" w:rsidR="00B870D1" w:rsidRDefault="00B870D1" w:rsidP="00B870D1">
      <w:pPr>
        <w:pStyle w:val="ListParagraph"/>
        <w:keepNext/>
        <w:keepLines/>
        <w:rPr>
          <w:rFonts w:asciiTheme="majorBidi" w:hAnsiTheme="majorBidi" w:cstheme="majorBidi"/>
          <w:szCs w:val="24"/>
        </w:rPr>
      </w:pPr>
    </w:p>
    <w:tbl>
      <w:tblPr>
        <w:tblpPr w:leftFromText="180" w:rightFromText="180" w:vertAnchor="text" w:horzAnchor="page" w:tblpX="2189" w:tblpY="15"/>
        <w:tblOverlap w:val="never"/>
        <w:tblW w:w="7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4296"/>
      </w:tblGrid>
      <w:tr w:rsidR="00B870D1" w:rsidRPr="009A7B18" w14:paraId="19D66B56" w14:textId="77777777" w:rsidTr="007B67EB">
        <w:trPr>
          <w:trHeight w:val="271"/>
        </w:trPr>
        <w:tc>
          <w:tcPr>
            <w:tcW w:w="7644" w:type="dxa"/>
            <w:gridSpan w:val="2"/>
            <w:tcBorders>
              <w:bottom w:val="nil"/>
            </w:tcBorders>
            <w:shd w:val="clear" w:color="auto" w:fill="auto"/>
          </w:tcPr>
          <w:p w14:paraId="5CC8AE5F" w14:textId="77777777" w:rsidR="00B870D1" w:rsidRPr="00CA1CFD" w:rsidRDefault="00B870D1" w:rsidP="007B67EB">
            <w:pPr>
              <w:keepNext/>
              <w:keepLines/>
              <w:jc w:val="center"/>
              <w:rPr>
                <w:rFonts w:asciiTheme="majorBidi" w:hAnsiTheme="majorBidi" w:cstheme="majorBidi"/>
                <w:b/>
                <w:sz w:val="22"/>
                <w:szCs w:val="22"/>
                <w:u w:val="single"/>
              </w:rPr>
            </w:pPr>
            <w:r w:rsidRPr="00CA1CFD">
              <w:rPr>
                <w:rFonts w:asciiTheme="majorBidi" w:hAnsiTheme="majorBidi" w:cstheme="majorBidi"/>
                <w:b/>
                <w:sz w:val="22"/>
                <w:szCs w:val="22"/>
                <w:u w:val="single"/>
              </w:rPr>
              <w:t>COMPLETION REQUIRED FOR PAYMENTS</w:t>
            </w:r>
          </w:p>
        </w:tc>
      </w:tr>
      <w:tr w:rsidR="00B870D1" w:rsidRPr="009A7B18" w14:paraId="0FB2E15C" w14:textId="77777777" w:rsidTr="007B67EB">
        <w:trPr>
          <w:trHeight w:val="355"/>
        </w:trPr>
        <w:tc>
          <w:tcPr>
            <w:tcW w:w="3348" w:type="dxa"/>
            <w:tcBorders>
              <w:right w:val="nil"/>
            </w:tcBorders>
            <w:shd w:val="clear" w:color="auto" w:fill="auto"/>
          </w:tcPr>
          <w:p w14:paraId="51E084ED" w14:textId="77777777" w:rsidR="00B870D1" w:rsidRPr="00CA1CFD" w:rsidRDefault="00B870D1" w:rsidP="007B67EB">
            <w:pPr>
              <w:keepNext/>
              <w:keepLines/>
              <w:rPr>
                <w:rFonts w:asciiTheme="majorBidi" w:hAnsiTheme="majorBidi" w:cstheme="majorBidi"/>
                <w:b/>
                <w:sz w:val="22"/>
                <w:szCs w:val="22"/>
                <w:u w:val="single"/>
                <w:lang w:val="en-GB"/>
              </w:rPr>
            </w:pPr>
            <w:r w:rsidRPr="00CA1CFD">
              <w:rPr>
                <w:rFonts w:asciiTheme="majorBidi" w:hAnsiTheme="majorBidi" w:cstheme="majorBidi"/>
                <w:b/>
                <w:sz w:val="22"/>
                <w:szCs w:val="22"/>
                <w:lang w:val="en-GB"/>
              </w:rPr>
              <w:t>Payee Name (As Reflected on currently filed W-9):</w:t>
            </w:r>
          </w:p>
        </w:tc>
        <w:tc>
          <w:tcPr>
            <w:tcW w:w="4296" w:type="dxa"/>
            <w:tcBorders>
              <w:left w:val="nil"/>
            </w:tcBorders>
          </w:tcPr>
          <w:p w14:paraId="2D586B44" w14:textId="77777777" w:rsidR="00B870D1" w:rsidRPr="00CA1CFD" w:rsidRDefault="00B870D1" w:rsidP="007B67EB">
            <w:pPr>
              <w:keepNext/>
              <w:keepLines/>
              <w:jc w:val="both"/>
              <w:rPr>
                <w:rFonts w:asciiTheme="majorBidi" w:hAnsiTheme="majorBidi" w:cstheme="majorBidi"/>
                <w:b/>
                <w:sz w:val="22"/>
                <w:szCs w:val="22"/>
                <w:u w:val="single"/>
              </w:rPr>
            </w:pPr>
            <w:r w:rsidRPr="00CA1CFD">
              <w:rPr>
                <w:rFonts w:asciiTheme="majorBidi" w:hAnsiTheme="majorBidi" w:cstheme="majorBidi"/>
                <w:b/>
                <w:sz w:val="22"/>
                <w:szCs w:val="22"/>
                <w:u w:val="single"/>
              </w:rPr>
              <w:t xml:space="preserve"> __________________________________</w:t>
            </w:r>
          </w:p>
          <w:p w14:paraId="3417CA26" w14:textId="77777777" w:rsidR="00B870D1" w:rsidRPr="00CA1CFD" w:rsidRDefault="00B870D1" w:rsidP="007B67EB">
            <w:pPr>
              <w:keepNext/>
              <w:keepLines/>
              <w:jc w:val="both"/>
              <w:rPr>
                <w:rFonts w:asciiTheme="majorBidi" w:hAnsiTheme="majorBidi" w:cstheme="majorBidi"/>
                <w:b/>
                <w:sz w:val="22"/>
                <w:szCs w:val="22"/>
                <w:u w:val="single"/>
              </w:rPr>
            </w:pPr>
          </w:p>
        </w:tc>
      </w:tr>
    </w:tbl>
    <w:p w14:paraId="5C7C39D2" w14:textId="77777777" w:rsidR="00B870D1" w:rsidRDefault="00B870D1" w:rsidP="00B870D1">
      <w:pPr>
        <w:pStyle w:val="ListParagraph"/>
        <w:keepNext/>
        <w:keepLines/>
        <w:rPr>
          <w:rFonts w:asciiTheme="majorBidi" w:hAnsiTheme="majorBidi" w:cstheme="majorBidi"/>
          <w:szCs w:val="24"/>
        </w:rPr>
      </w:pPr>
    </w:p>
    <w:p w14:paraId="24C31E5C" w14:textId="77777777" w:rsidR="00B870D1" w:rsidRDefault="00B870D1" w:rsidP="00B870D1">
      <w:pPr>
        <w:pStyle w:val="ListParagraph"/>
        <w:keepNext/>
        <w:keepLines/>
        <w:rPr>
          <w:rFonts w:asciiTheme="majorBidi" w:hAnsiTheme="majorBidi" w:cstheme="majorBidi"/>
          <w:szCs w:val="24"/>
        </w:rPr>
      </w:pPr>
    </w:p>
    <w:p w14:paraId="6C706691" w14:textId="77777777" w:rsidR="00B870D1" w:rsidRDefault="00B870D1" w:rsidP="00B870D1">
      <w:pPr>
        <w:pStyle w:val="ListParagraph"/>
        <w:keepNext/>
        <w:keepLines/>
        <w:rPr>
          <w:rFonts w:asciiTheme="majorBidi" w:hAnsiTheme="majorBidi" w:cstheme="majorBidi"/>
          <w:szCs w:val="24"/>
        </w:rPr>
      </w:pPr>
    </w:p>
    <w:p w14:paraId="2F1BBCE4" w14:textId="77777777" w:rsidR="00B870D1" w:rsidRPr="00B221C5" w:rsidRDefault="00B870D1" w:rsidP="00B870D1">
      <w:pPr>
        <w:keepNext/>
        <w:keepLines/>
        <w:jc w:val="both"/>
        <w:rPr>
          <w:rFonts w:asciiTheme="majorBidi" w:hAnsiTheme="majorBidi" w:cstheme="majorBidi"/>
          <w:szCs w:val="24"/>
        </w:rPr>
      </w:pPr>
    </w:p>
    <w:p w14:paraId="562A462D" w14:textId="77777777" w:rsidR="00B870D1" w:rsidRPr="00CA1CFD" w:rsidRDefault="00B870D1" w:rsidP="00B870D1">
      <w:pPr>
        <w:keepNext/>
        <w:keepLines/>
        <w:jc w:val="both"/>
        <w:rPr>
          <w:rFonts w:asciiTheme="majorBidi" w:hAnsiTheme="majorBidi" w:cstheme="majorBidi"/>
          <w:b/>
          <w:bCs/>
          <w:szCs w:val="24"/>
        </w:rPr>
      </w:pPr>
      <w:r w:rsidRPr="00CA1CFD">
        <w:rPr>
          <w:rFonts w:asciiTheme="majorBidi" w:hAnsiTheme="majorBidi" w:cstheme="majorBidi"/>
          <w:b/>
          <w:bCs/>
          <w:szCs w:val="24"/>
        </w:rPr>
        <w:t xml:space="preserve">TABLE 1 – </w:t>
      </w:r>
    </w:p>
    <w:p w14:paraId="2ED313E6" w14:textId="77777777" w:rsidR="00B870D1" w:rsidRDefault="00B870D1" w:rsidP="00B870D1">
      <w:pPr>
        <w:pStyle w:val="ListParagraph"/>
        <w:keepNext/>
        <w:keepLines/>
        <w:jc w:val="both"/>
        <w:rPr>
          <w:rFonts w:asciiTheme="majorBidi" w:hAnsiTheme="majorBidi" w:cstheme="majorBidi"/>
          <w:b/>
          <w:bCs/>
          <w:szCs w:val="24"/>
        </w:rPr>
      </w:pPr>
    </w:p>
    <w:tbl>
      <w:tblPr>
        <w:tblpPr w:leftFromText="180" w:rightFromText="180" w:vertAnchor="text" w:tblpXSpec="center" w:tblpY="1"/>
        <w:tblOverlap w:val="never"/>
        <w:tblW w:w="9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565"/>
        <w:gridCol w:w="3240"/>
        <w:gridCol w:w="1530"/>
        <w:gridCol w:w="2610"/>
      </w:tblGrid>
      <w:tr w:rsidR="00B870D1" w:rsidRPr="00303F40" w14:paraId="54FDC352" w14:textId="77777777" w:rsidTr="007B67EB">
        <w:trPr>
          <w:jc w:val="center"/>
        </w:trPr>
        <w:tc>
          <w:tcPr>
            <w:tcW w:w="2565"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72AF3971" w14:textId="77777777" w:rsidR="00B870D1" w:rsidRPr="000613E7" w:rsidRDefault="00B870D1" w:rsidP="007B67EB">
            <w:pPr>
              <w:pStyle w:val="BodyText3"/>
              <w:keepNext/>
              <w:jc w:val="both"/>
              <w:rPr>
                <w:rFonts w:asciiTheme="majorBidi" w:hAnsiTheme="majorBidi" w:cstheme="majorBidi"/>
                <w:b/>
                <w:i/>
                <w:sz w:val="22"/>
                <w:szCs w:val="22"/>
              </w:rPr>
            </w:pPr>
            <w:r w:rsidRPr="000613E7">
              <w:rPr>
                <w:rFonts w:asciiTheme="majorBidi" w:hAnsiTheme="majorBidi" w:cstheme="majorBidi"/>
                <w:b/>
                <w:i/>
                <w:sz w:val="22"/>
                <w:szCs w:val="22"/>
              </w:rPr>
              <w:t xml:space="preserve">Initial Fees </w:t>
            </w:r>
          </w:p>
        </w:tc>
        <w:tc>
          <w:tcPr>
            <w:tcW w:w="3240" w:type="dxa"/>
            <w:tcBorders>
              <w:top w:val="thinThickSmallGap" w:sz="24" w:space="0" w:color="auto"/>
              <w:left w:val="thinThickSmallGap" w:sz="24" w:space="0" w:color="auto"/>
              <w:bottom w:val="thinThickSmallGap" w:sz="24" w:space="0" w:color="auto"/>
              <w:right w:val="thinThickSmallGap" w:sz="24" w:space="0" w:color="auto"/>
            </w:tcBorders>
          </w:tcPr>
          <w:p w14:paraId="473B8A8D" w14:textId="77777777" w:rsidR="00B870D1" w:rsidRPr="000613E7" w:rsidRDefault="00B870D1" w:rsidP="007B67EB">
            <w:pPr>
              <w:pStyle w:val="BodyText3"/>
              <w:keepNext/>
              <w:jc w:val="center"/>
              <w:rPr>
                <w:rFonts w:asciiTheme="majorBidi" w:hAnsiTheme="majorBidi" w:cstheme="majorBidi"/>
                <w:b/>
                <w:i/>
                <w:sz w:val="22"/>
                <w:szCs w:val="22"/>
              </w:rPr>
            </w:pPr>
            <w:r w:rsidRPr="000613E7">
              <w:rPr>
                <w:rFonts w:asciiTheme="majorBidi" w:hAnsiTheme="majorBidi" w:cstheme="majorBidi"/>
                <w:b/>
                <w:i/>
                <w:sz w:val="22"/>
                <w:szCs w:val="22"/>
              </w:rPr>
              <w:t>Description</w:t>
            </w:r>
          </w:p>
        </w:tc>
        <w:tc>
          <w:tcPr>
            <w:tcW w:w="1530"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523F2FA5" w14:textId="77777777" w:rsidR="00B870D1" w:rsidRPr="000613E7" w:rsidRDefault="00B870D1" w:rsidP="007B67EB">
            <w:pPr>
              <w:pStyle w:val="BodyText3"/>
              <w:keepNext/>
              <w:jc w:val="center"/>
              <w:rPr>
                <w:rFonts w:asciiTheme="majorBidi" w:hAnsiTheme="majorBidi" w:cstheme="majorBidi"/>
                <w:b/>
                <w:i/>
                <w:sz w:val="22"/>
                <w:szCs w:val="22"/>
              </w:rPr>
            </w:pPr>
            <w:r w:rsidRPr="000613E7">
              <w:rPr>
                <w:rFonts w:asciiTheme="majorBidi" w:hAnsiTheme="majorBidi" w:cstheme="majorBidi"/>
                <w:b/>
                <w:i/>
                <w:sz w:val="22"/>
                <w:szCs w:val="22"/>
              </w:rPr>
              <w:t>Amount</w:t>
            </w:r>
          </w:p>
        </w:tc>
        <w:tc>
          <w:tcPr>
            <w:tcW w:w="2610" w:type="dxa"/>
            <w:tcBorders>
              <w:top w:val="thinThickSmallGap" w:sz="24" w:space="0" w:color="auto"/>
              <w:left w:val="thinThickSmallGap" w:sz="24" w:space="0" w:color="auto"/>
              <w:bottom w:val="thinThickSmallGap" w:sz="24" w:space="0" w:color="auto"/>
              <w:right w:val="thinThickSmallGap" w:sz="24" w:space="0" w:color="auto"/>
            </w:tcBorders>
          </w:tcPr>
          <w:p w14:paraId="5D13A069" w14:textId="77777777" w:rsidR="00B870D1" w:rsidRPr="000613E7" w:rsidRDefault="00B870D1" w:rsidP="007B67EB">
            <w:pPr>
              <w:pStyle w:val="BodyText3"/>
              <w:keepNext/>
              <w:jc w:val="center"/>
              <w:rPr>
                <w:rFonts w:asciiTheme="majorBidi" w:hAnsiTheme="majorBidi" w:cstheme="majorBidi"/>
                <w:b/>
                <w:i/>
                <w:sz w:val="22"/>
                <w:szCs w:val="22"/>
              </w:rPr>
            </w:pPr>
            <w:r w:rsidRPr="000613E7">
              <w:rPr>
                <w:rFonts w:asciiTheme="majorBidi" w:hAnsiTheme="majorBidi" w:cstheme="majorBidi"/>
                <w:sz w:val="22"/>
                <w:szCs w:val="22"/>
              </w:rPr>
              <w:t>Payment After</w:t>
            </w:r>
          </w:p>
        </w:tc>
      </w:tr>
      <w:tr w:rsidR="00B870D1" w:rsidRPr="00303F40" w14:paraId="624504A5" w14:textId="77777777" w:rsidTr="007B67EB">
        <w:trPr>
          <w:jc w:val="center"/>
        </w:trPr>
        <w:tc>
          <w:tcPr>
            <w:tcW w:w="2565" w:type="dxa"/>
            <w:shd w:val="clear" w:color="auto" w:fill="auto"/>
          </w:tcPr>
          <w:p w14:paraId="263AFF33" w14:textId="77777777" w:rsidR="00B870D1" w:rsidRPr="000613E7"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Administrative Start Up Fee (Non-refundable, one-time fee)</w:t>
            </w:r>
          </w:p>
        </w:tc>
        <w:tc>
          <w:tcPr>
            <w:tcW w:w="3240" w:type="dxa"/>
          </w:tcPr>
          <w:p w14:paraId="405D1C46"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4F126D9D"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$3,000.00</w:t>
            </w:r>
          </w:p>
        </w:tc>
        <w:tc>
          <w:tcPr>
            <w:tcW w:w="2610" w:type="dxa"/>
          </w:tcPr>
          <w:p w14:paraId="1104051E"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Study Site receipt of activation letter by Duke</w:t>
            </w:r>
          </w:p>
        </w:tc>
      </w:tr>
      <w:tr w:rsidR="00B870D1" w:rsidRPr="00303F40" w14:paraId="2C5A9FEC" w14:textId="77777777" w:rsidTr="007B67EB">
        <w:trPr>
          <w:jc w:val="center"/>
        </w:trPr>
        <w:tc>
          <w:tcPr>
            <w:tcW w:w="2565"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0CD0295A" w14:textId="77777777" w:rsidR="00B870D1" w:rsidRPr="000613E7" w:rsidRDefault="00B870D1" w:rsidP="007B67EB">
            <w:pPr>
              <w:pStyle w:val="BodyText3"/>
              <w:keepNext/>
              <w:jc w:val="both"/>
              <w:rPr>
                <w:rFonts w:asciiTheme="majorBidi" w:hAnsiTheme="majorBidi" w:cstheme="majorBidi"/>
                <w:b/>
                <w:i/>
                <w:sz w:val="22"/>
                <w:szCs w:val="22"/>
              </w:rPr>
            </w:pPr>
            <w:r w:rsidRPr="000613E7">
              <w:rPr>
                <w:rFonts w:asciiTheme="majorBidi" w:hAnsiTheme="majorBidi" w:cstheme="majorBidi"/>
                <w:b/>
                <w:i/>
                <w:sz w:val="22"/>
                <w:szCs w:val="22"/>
              </w:rPr>
              <w:t>Study Site Fees</w:t>
            </w:r>
          </w:p>
        </w:tc>
        <w:tc>
          <w:tcPr>
            <w:tcW w:w="7380" w:type="dxa"/>
            <w:gridSpan w:val="3"/>
            <w:tcBorders>
              <w:top w:val="thinThickSmallGap" w:sz="24" w:space="0" w:color="auto"/>
              <w:left w:val="thinThickSmallGap" w:sz="24" w:space="0" w:color="auto"/>
              <w:bottom w:val="thinThickSmallGap" w:sz="24" w:space="0" w:color="auto"/>
              <w:right w:val="thinThickSmallGap" w:sz="24" w:space="0" w:color="auto"/>
            </w:tcBorders>
          </w:tcPr>
          <w:p w14:paraId="28CF1B64" w14:textId="77777777" w:rsidR="00B870D1" w:rsidRPr="000613E7" w:rsidRDefault="00B870D1" w:rsidP="007B67EB">
            <w:pPr>
              <w:pStyle w:val="BodyText3"/>
              <w:keepNext/>
              <w:jc w:val="center"/>
              <w:rPr>
                <w:rFonts w:asciiTheme="majorBidi" w:hAnsiTheme="majorBidi" w:cstheme="majorBidi"/>
                <w:b/>
                <w:i/>
                <w:sz w:val="22"/>
                <w:szCs w:val="22"/>
              </w:rPr>
            </w:pPr>
          </w:p>
        </w:tc>
      </w:tr>
      <w:tr w:rsidR="00B870D1" w:rsidRPr="00CA1CFD" w14:paraId="60DBE61A" w14:textId="77777777" w:rsidTr="007B67EB">
        <w:trPr>
          <w:jc w:val="center"/>
        </w:trPr>
        <w:tc>
          <w:tcPr>
            <w:tcW w:w="2565" w:type="dxa"/>
            <w:shd w:val="clear" w:color="auto" w:fill="auto"/>
          </w:tcPr>
          <w:p w14:paraId="2BB5FD59"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Local IRB Fees</w:t>
            </w:r>
          </w:p>
        </w:tc>
        <w:tc>
          <w:tcPr>
            <w:tcW w:w="3240" w:type="dxa"/>
          </w:tcPr>
          <w:p w14:paraId="7FC50649"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 xml:space="preserve">Reimbursement for costs incurred by Local/ Institutional IRB, if applicable. Study Sites utilizing Sponsor -chosen central IRB will have IRB fees paid directly by Sponsor. </w:t>
            </w:r>
          </w:p>
        </w:tc>
        <w:tc>
          <w:tcPr>
            <w:tcW w:w="1530" w:type="dxa"/>
            <w:shd w:val="clear" w:color="auto" w:fill="auto"/>
          </w:tcPr>
          <w:p w14:paraId="448F1F3F"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Actual costs</w:t>
            </w:r>
          </w:p>
        </w:tc>
        <w:tc>
          <w:tcPr>
            <w:tcW w:w="2610" w:type="dxa"/>
          </w:tcPr>
          <w:p w14:paraId="41AE9020"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Upon Sponsor third-party vendor receipt of Invoice, inclusive of supporting documentation</w:t>
            </w:r>
          </w:p>
        </w:tc>
      </w:tr>
      <w:tr w:rsidR="00B870D1" w:rsidRPr="00CA1CFD" w14:paraId="2542E43A" w14:textId="77777777" w:rsidTr="007B67EB">
        <w:trPr>
          <w:jc w:val="center"/>
        </w:trPr>
        <w:tc>
          <w:tcPr>
            <w:tcW w:w="2565" w:type="dxa"/>
            <w:shd w:val="clear" w:color="auto" w:fill="auto"/>
          </w:tcPr>
          <w:p w14:paraId="6F176269"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 xml:space="preserve">Reimbursable Recruitment Fees. Requires Duke’s prior written approval. </w:t>
            </w:r>
          </w:p>
        </w:tc>
        <w:tc>
          <w:tcPr>
            <w:tcW w:w="3240" w:type="dxa"/>
          </w:tcPr>
          <w:p w14:paraId="6F2756B8"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 xml:space="preserve">Fees for </w:t>
            </w:r>
            <w:r>
              <w:rPr>
                <w:rFonts w:asciiTheme="majorBidi" w:hAnsiTheme="majorBidi" w:cstheme="majorBidi"/>
                <w:sz w:val="22"/>
                <w:szCs w:val="22"/>
              </w:rPr>
              <w:t xml:space="preserve">activities and associated expenses related to </w:t>
            </w:r>
            <w:r w:rsidRPr="000613E7">
              <w:rPr>
                <w:rFonts w:asciiTheme="majorBidi" w:hAnsiTheme="majorBidi" w:cstheme="majorBidi"/>
                <w:sz w:val="22"/>
                <w:szCs w:val="22"/>
              </w:rPr>
              <w:t>recruiting Study subjects</w:t>
            </w:r>
          </w:p>
        </w:tc>
        <w:tc>
          <w:tcPr>
            <w:tcW w:w="1530" w:type="dxa"/>
            <w:shd w:val="clear" w:color="auto" w:fill="auto"/>
          </w:tcPr>
          <w:p w14:paraId="5336C55B"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 to $2,500.00</w:t>
            </w:r>
            <w:r>
              <w:rPr>
                <w:rFonts w:asciiTheme="majorBidi" w:hAnsiTheme="majorBidi" w:cstheme="majorBidi"/>
                <w:sz w:val="22"/>
                <w:szCs w:val="22"/>
              </w:rPr>
              <w:t>*</w:t>
            </w:r>
            <w:r w:rsidRPr="000613E7">
              <w:rPr>
                <w:rFonts w:asciiTheme="majorBidi" w:hAnsiTheme="majorBidi" w:cstheme="majorBidi"/>
                <w:sz w:val="22"/>
                <w:szCs w:val="22"/>
              </w:rPr>
              <w:t xml:space="preserve"> </w:t>
            </w:r>
          </w:p>
        </w:tc>
        <w:tc>
          <w:tcPr>
            <w:tcW w:w="2610" w:type="dxa"/>
          </w:tcPr>
          <w:p w14:paraId="773E1F47"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Upon</w:t>
            </w:r>
            <w:r w:rsidRPr="000613E7">
              <w:rPr>
                <w:rFonts w:asciiTheme="majorBidi" w:hAnsiTheme="majorBidi" w:cstheme="majorBidi"/>
                <w:sz w:val="22"/>
                <w:szCs w:val="22"/>
              </w:rPr>
              <w:t xml:space="preserve"> invoice from Study Site with supporting documentation; may also include IRB approval. </w:t>
            </w:r>
          </w:p>
        </w:tc>
      </w:tr>
      <w:tr w:rsidR="00B870D1" w:rsidRPr="00CA1CFD" w14:paraId="54BB1647" w14:textId="77777777" w:rsidTr="007B67EB">
        <w:trPr>
          <w:jc w:val="center"/>
        </w:trPr>
        <w:tc>
          <w:tcPr>
            <w:tcW w:w="2565" w:type="dxa"/>
            <w:shd w:val="clear" w:color="auto" w:fill="auto"/>
          </w:tcPr>
          <w:p w14:paraId="123A3B3F"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Reimbursable Retention Fees.</w:t>
            </w:r>
            <w:r>
              <w:rPr>
                <w:rFonts w:asciiTheme="majorBidi" w:hAnsiTheme="majorBidi" w:cstheme="majorBidi"/>
                <w:sz w:val="22"/>
                <w:szCs w:val="22"/>
              </w:rPr>
              <w:t xml:space="preserve"> </w:t>
            </w:r>
            <w:r w:rsidRPr="00833381">
              <w:rPr>
                <w:rFonts w:asciiTheme="majorBidi" w:hAnsiTheme="majorBidi" w:cstheme="majorBidi"/>
                <w:sz w:val="22"/>
                <w:szCs w:val="22"/>
              </w:rPr>
              <w:t xml:space="preserve">Requires Duke’s prior written approval. </w:t>
            </w:r>
          </w:p>
        </w:tc>
        <w:tc>
          <w:tcPr>
            <w:tcW w:w="3240" w:type="dxa"/>
          </w:tcPr>
          <w:p w14:paraId="5EFF9FE0"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 xml:space="preserve">Fees for retention related expenses and activities. </w:t>
            </w:r>
          </w:p>
        </w:tc>
        <w:tc>
          <w:tcPr>
            <w:tcW w:w="1530" w:type="dxa"/>
            <w:shd w:val="clear" w:color="auto" w:fill="auto"/>
          </w:tcPr>
          <w:p w14:paraId="0FA532DD"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 to $5,000.00</w:t>
            </w:r>
            <w:r>
              <w:rPr>
                <w:rFonts w:asciiTheme="majorBidi" w:hAnsiTheme="majorBidi" w:cstheme="majorBidi"/>
                <w:sz w:val="22"/>
                <w:szCs w:val="22"/>
              </w:rPr>
              <w:t>*</w:t>
            </w:r>
            <w:r w:rsidRPr="000613E7">
              <w:rPr>
                <w:rFonts w:asciiTheme="majorBidi" w:hAnsiTheme="majorBidi" w:cstheme="majorBidi"/>
                <w:sz w:val="22"/>
                <w:szCs w:val="22"/>
              </w:rPr>
              <w:t xml:space="preserve"> </w:t>
            </w:r>
          </w:p>
        </w:tc>
        <w:tc>
          <w:tcPr>
            <w:tcW w:w="2610" w:type="dxa"/>
          </w:tcPr>
          <w:p w14:paraId="4F9CFDA2"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 may also include IRB approval</w:t>
            </w:r>
          </w:p>
        </w:tc>
      </w:tr>
      <w:tr w:rsidR="00B870D1" w:rsidRPr="00CA1CFD" w14:paraId="464320A1" w14:textId="77777777" w:rsidTr="007B67EB">
        <w:trPr>
          <w:jc w:val="center"/>
        </w:trPr>
        <w:tc>
          <w:tcPr>
            <w:tcW w:w="2565" w:type="dxa"/>
            <w:shd w:val="clear" w:color="auto" w:fill="auto"/>
          </w:tcPr>
          <w:p w14:paraId="2852873F"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Patient/Caregiver Meals and Lodging Expense (for travel greater than 50 miles roundtrip</w:t>
            </w:r>
            <w:proofErr w:type="gramStart"/>
            <w:r w:rsidRPr="00833381">
              <w:rPr>
                <w:rFonts w:asciiTheme="majorBidi" w:hAnsiTheme="majorBidi" w:cstheme="majorBidi"/>
                <w:sz w:val="22"/>
                <w:szCs w:val="22"/>
              </w:rPr>
              <w:t>).*</w:t>
            </w:r>
            <w:proofErr w:type="gramEnd"/>
            <w:r w:rsidRPr="00833381">
              <w:rPr>
                <w:rFonts w:asciiTheme="majorBidi" w:hAnsiTheme="majorBidi" w:cstheme="majorBidi"/>
                <w:sz w:val="22"/>
                <w:szCs w:val="22"/>
              </w:rPr>
              <w:t xml:space="preserve">*   Requires Duke’s prior written approval.    </w:t>
            </w:r>
          </w:p>
        </w:tc>
        <w:tc>
          <w:tcPr>
            <w:tcW w:w="3240" w:type="dxa"/>
          </w:tcPr>
          <w:p w14:paraId="011B537B"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Study Site is eligible for reimbursement of Subject and/or Caregiver lodging and meal expense for subjects who reside outside of 50-mile roundtrip of the treatment site.</w:t>
            </w:r>
          </w:p>
          <w:p w14:paraId="105E5620"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 xml:space="preserve">If expenses are less than the amount specified, Sponsor will </w:t>
            </w:r>
            <w:r w:rsidRPr="000613E7">
              <w:rPr>
                <w:rFonts w:asciiTheme="majorBidi" w:hAnsiTheme="majorBidi" w:cstheme="majorBidi"/>
                <w:sz w:val="22"/>
                <w:szCs w:val="22"/>
              </w:rPr>
              <w:lastRenderedPageBreak/>
              <w:t>only reimburse for the actual cost of the lodging and/or meals</w:t>
            </w:r>
            <w:r>
              <w:rPr>
                <w:rFonts w:asciiTheme="majorBidi" w:hAnsiTheme="majorBidi" w:cstheme="majorBidi"/>
                <w:sz w:val="22"/>
                <w:szCs w:val="22"/>
              </w:rPr>
              <w:t>.</w:t>
            </w:r>
          </w:p>
        </w:tc>
        <w:tc>
          <w:tcPr>
            <w:tcW w:w="1530" w:type="dxa"/>
            <w:shd w:val="clear" w:color="auto" w:fill="auto"/>
          </w:tcPr>
          <w:p w14:paraId="0E1AC533" w14:textId="77777777" w:rsidR="00B870D1" w:rsidRPr="000613E7" w:rsidRDefault="00B870D1" w:rsidP="007B67EB">
            <w:pPr>
              <w:pStyle w:val="BodyText3"/>
              <w:keepNext/>
              <w:tabs>
                <w:tab w:val="decimal" w:pos="2193"/>
              </w:tabs>
              <w:jc w:val="center"/>
              <w:rPr>
                <w:rFonts w:asciiTheme="majorBidi" w:hAnsiTheme="majorBidi" w:cstheme="majorBidi"/>
                <w:sz w:val="22"/>
                <w:szCs w:val="22"/>
              </w:rPr>
            </w:pPr>
            <w:r w:rsidRPr="000613E7">
              <w:rPr>
                <w:rFonts w:asciiTheme="majorBidi" w:hAnsiTheme="majorBidi" w:cstheme="majorBidi"/>
                <w:sz w:val="22"/>
                <w:szCs w:val="22"/>
              </w:rPr>
              <w:lastRenderedPageBreak/>
              <w:t>Not to exceed up to $350.00/night.</w:t>
            </w:r>
          </w:p>
        </w:tc>
        <w:tc>
          <w:tcPr>
            <w:tcW w:w="2610" w:type="dxa"/>
          </w:tcPr>
          <w:p w14:paraId="340BDDA7"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 from Study Site</w:t>
            </w:r>
            <w:r>
              <w:rPr>
                <w:rFonts w:asciiTheme="majorBidi" w:hAnsiTheme="majorBidi" w:cstheme="majorBidi"/>
                <w:sz w:val="22"/>
                <w:szCs w:val="22"/>
              </w:rPr>
              <w:t xml:space="preserve"> with presentation of verifiable documentation and valid receipt(s) of expense(s).</w:t>
            </w:r>
          </w:p>
        </w:tc>
      </w:tr>
      <w:tr w:rsidR="00B870D1" w:rsidRPr="00303F40" w14:paraId="2F64B9D8" w14:textId="77777777" w:rsidTr="007B67EB">
        <w:trPr>
          <w:jc w:val="center"/>
        </w:trPr>
        <w:tc>
          <w:tcPr>
            <w:tcW w:w="2565" w:type="dxa"/>
            <w:shd w:val="clear" w:color="auto" w:fill="auto"/>
          </w:tcPr>
          <w:p w14:paraId="1847913A" w14:textId="77777777" w:rsidR="00B870D1" w:rsidRPr="00833381" w:rsidRDefault="00B870D1" w:rsidP="007B67EB">
            <w:pPr>
              <w:pStyle w:val="BodyText3"/>
              <w:keepNext/>
              <w:rPr>
                <w:rFonts w:asciiTheme="majorBidi" w:hAnsiTheme="majorBidi" w:cstheme="majorBidi"/>
                <w:color w:val="FF0000"/>
                <w:sz w:val="22"/>
                <w:szCs w:val="22"/>
              </w:rPr>
            </w:pPr>
            <w:r w:rsidRPr="00833381">
              <w:rPr>
                <w:rFonts w:asciiTheme="majorBidi" w:hAnsiTheme="majorBidi" w:cstheme="majorBidi"/>
                <w:sz w:val="22"/>
                <w:szCs w:val="22"/>
              </w:rPr>
              <w:t xml:space="preserve">SAEs and AEs requiring additional data collection. </w:t>
            </w:r>
          </w:p>
        </w:tc>
        <w:tc>
          <w:tcPr>
            <w:tcW w:w="3240" w:type="dxa"/>
          </w:tcPr>
          <w:p w14:paraId="0C9B19DE"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Study Site</w:t>
            </w:r>
            <w:r>
              <w:rPr>
                <w:rFonts w:asciiTheme="majorBidi" w:hAnsiTheme="majorBidi" w:cstheme="majorBidi"/>
                <w:sz w:val="22"/>
                <w:szCs w:val="22"/>
              </w:rPr>
              <w:t xml:space="preserve"> is eligible for reimbursement of</w:t>
            </w:r>
            <w:r w:rsidRPr="000613E7">
              <w:rPr>
                <w:rFonts w:asciiTheme="majorBidi" w:hAnsiTheme="majorBidi" w:cstheme="majorBidi"/>
                <w:sz w:val="22"/>
                <w:szCs w:val="22"/>
              </w:rPr>
              <w:t xml:space="preserve"> all Adverse Events of Special Interest requiring additional data collection (AESIs), Serious Adverse Events (SAEs), and all events requiring adjudication, as applicable.</w:t>
            </w:r>
          </w:p>
        </w:tc>
        <w:tc>
          <w:tcPr>
            <w:tcW w:w="1530" w:type="dxa"/>
            <w:shd w:val="clear" w:color="auto" w:fill="auto"/>
          </w:tcPr>
          <w:p w14:paraId="353C0B2D" w14:textId="77777777" w:rsidR="00B870D1" w:rsidRPr="000613E7" w:rsidRDefault="00B870D1" w:rsidP="007B67EB">
            <w:pPr>
              <w:pStyle w:val="BodyText3"/>
              <w:keepNext/>
              <w:tabs>
                <w:tab w:val="decimal" w:pos="2193"/>
              </w:tabs>
              <w:jc w:val="right"/>
              <w:rPr>
                <w:rFonts w:asciiTheme="majorBidi" w:hAnsiTheme="majorBidi" w:cstheme="majorBidi"/>
                <w:color w:val="FF0000"/>
                <w:sz w:val="22"/>
                <w:szCs w:val="22"/>
              </w:rPr>
            </w:pPr>
            <w:r w:rsidRPr="000613E7">
              <w:rPr>
                <w:rFonts w:asciiTheme="majorBidi" w:hAnsiTheme="majorBidi" w:cstheme="majorBidi"/>
                <w:sz w:val="22"/>
                <w:szCs w:val="22"/>
              </w:rPr>
              <w:t>$150.00 per reportable event.</w:t>
            </w:r>
          </w:p>
        </w:tc>
        <w:tc>
          <w:tcPr>
            <w:tcW w:w="2610" w:type="dxa"/>
          </w:tcPr>
          <w:p w14:paraId="5B8599A8"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Pr>
                <w:rFonts w:asciiTheme="majorBidi" w:hAnsiTheme="majorBidi" w:cstheme="majorBidi"/>
                <w:sz w:val="22"/>
                <w:szCs w:val="22"/>
              </w:rPr>
              <w:t>U</w:t>
            </w:r>
            <w:r w:rsidRPr="000613E7">
              <w:rPr>
                <w:rFonts w:asciiTheme="majorBidi" w:hAnsiTheme="majorBidi" w:cstheme="majorBidi"/>
                <w:sz w:val="22"/>
                <w:szCs w:val="22"/>
              </w:rPr>
              <w:t>pon</w:t>
            </w:r>
            <w:r>
              <w:rPr>
                <w:rFonts w:asciiTheme="majorBidi" w:hAnsiTheme="majorBidi" w:cstheme="majorBidi"/>
                <w:sz w:val="22"/>
                <w:szCs w:val="22"/>
              </w:rPr>
              <w:t xml:space="preserve"> invoice and</w:t>
            </w:r>
            <w:r w:rsidRPr="000613E7">
              <w:rPr>
                <w:rFonts w:asciiTheme="majorBidi" w:hAnsiTheme="majorBidi" w:cstheme="majorBidi"/>
                <w:sz w:val="22"/>
                <w:szCs w:val="22"/>
              </w:rPr>
              <w:t xml:space="preserve"> verification of appropriate event recording and receipt of proper documentation. Payment will be issued for each AESI/SAE or adjudicated event upon the Study Site’s completion of all follow-up information and Duke’s acceptance of the documentation and Study Site invoice.</w:t>
            </w:r>
          </w:p>
        </w:tc>
      </w:tr>
      <w:tr w:rsidR="00B870D1" w:rsidRPr="00303F40" w14:paraId="5052911B" w14:textId="77777777" w:rsidTr="007B67EB">
        <w:trPr>
          <w:jc w:val="center"/>
        </w:trPr>
        <w:tc>
          <w:tcPr>
            <w:tcW w:w="2565" w:type="dxa"/>
            <w:shd w:val="clear" w:color="auto" w:fill="auto"/>
          </w:tcPr>
          <w:p w14:paraId="463A57F4"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Unscheduled On-site Visit – Hypersensitivity Central Lab Sample Collection (Initial or Follow up), as applicable</w:t>
            </w:r>
          </w:p>
        </w:tc>
        <w:tc>
          <w:tcPr>
            <w:tcW w:w="3240" w:type="dxa"/>
          </w:tcPr>
          <w:p w14:paraId="474D063B"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70F4D00F"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w:t>
            </w:r>
            <w:r>
              <w:rPr>
                <w:rFonts w:asciiTheme="majorBidi" w:hAnsiTheme="majorBidi" w:cstheme="majorBidi"/>
                <w:sz w:val="22"/>
                <w:szCs w:val="22"/>
              </w:rPr>
              <w:t>816.75 per visit</w:t>
            </w:r>
            <w:r w:rsidRPr="000613E7">
              <w:rPr>
                <w:rFonts w:asciiTheme="majorBidi" w:hAnsiTheme="majorBidi" w:cstheme="majorBidi"/>
                <w:sz w:val="22"/>
                <w:szCs w:val="22"/>
              </w:rPr>
              <w:t>.</w:t>
            </w:r>
          </w:p>
        </w:tc>
        <w:tc>
          <w:tcPr>
            <w:tcW w:w="2610" w:type="dxa"/>
          </w:tcPr>
          <w:p w14:paraId="7ADECC5A"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w:t>
            </w:r>
            <w:r w:rsidRPr="000613E7">
              <w:rPr>
                <w:rFonts w:asciiTheme="majorBidi" w:hAnsiTheme="majorBidi" w:cstheme="majorBidi"/>
                <w:sz w:val="22"/>
                <w:szCs w:val="22"/>
              </w:rPr>
              <w:t xml:space="preserve"> </w:t>
            </w:r>
          </w:p>
        </w:tc>
      </w:tr>
      <w:tr w:rsidR="00B870D1" w:rsidRPr="00303F40" w14:paraId="51861308" w14:textId="77777777" w:rsidTr="007B67EB">
        <w:trPr>
          <w:jc w:val="center"/>
        </w:trPr>
        <w:tc>
          <w:tcPr>
            <w:tcW w:w="2565" w:type="dxa"/>
            <w:shd w:val="clear" w:color="auto" w:fill="auto"/>
          </w:tcPr>
          <w:p w14:paraId="0A958EC1" w14:textId="77777777" w:rsidR="00B870D1" w:rsidRPr="00833381" w:rsidRDefault="00B870D1" w:rsidP="007B67EB">
            <w:pPr>
              <w:pStyle w:val="BodyText3"/>
              <w:keepNext/>
              <w:rPr>
                <w:rFonts w:asciiTheme="majorBidi" w:hAnsiTheme="majorBidi" w:cstheme="majorBidi"/>
                <w:sz w:val="22"/>
                <w:szCs w:val="22"/>
              </w:rPr>
            </w:pPr>
            <w:r w:rsidRPr="00833381">
              <w:rPr>
                <w:rFonts w:asciiTheme="majorBidi" w:hAnsiTheme="majorBidi" w:cstheme="majorBidi"/>
                <w:sz w:val="22"/>
                <w:szCs w:val="22"/>
              </w:rPr>
              <w:t>Hypersensitivity Central Lab Collection at Scheduled On-site Visit, as applicable (Initial or Follow up)</w:t>
            </w:r>
          </w:p>
        </w:tc>
        <w:tc>
          <w:tcPr>
            <w:tcW w:w="3240" w:type="dxa"/>
          </w:tcPr>
          <w:p w14:paraId="269242B4"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5415BCE5"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w:t>
            </w:r>
            <w:r>
              <w:rPr>
                <w:rFonts w:asciiTheme="majorBidi" w:hAnsiTheme="majorBidi" w:cstheme="majorBidi"/>
                <w:sz w:val="22"/>
                <w:szCs w:val="22"/>
              </w:rPr>
              <w:t>265.00 per visit</w:t>
            </w:r>
            <w:r w:rsidRPr="000613E7">
              <w:rPr>
                <w:rFonts w:asciiTheme="majorBidi" w:hAnsiTheme="majorBidi" w:cstheme="majorBidi"/>
                <w:sz w:val="22"/>
                <w:szCs w:val="22"/>
              </w:rPr>
              <w:t>.</w:t>
            </w:r>
          </w:p>
        </w:tc>
        <w:tc>
          <w:tcPr>
            <w:tcW w:w="2610" w:type="dxa"/>
          </w:tcPr>
          <w:p w14:paraId="60FC7E4C"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w:t>
            </w:r>
            <w:r w:rsidRPr="000613E7">
              <w:rPr>
                <w:rFonts w:asciiTheme="majorBidi" w:hAnsiTheme="majorBidi" w:cstheme="majorBidi"/>
                <w:sz w:val="22"/>
                <w:szCs w:val="22"/>
              </w:rPr>
              <w:t>.</w:t>
            </w:r>
          </w:p>
        </w:tc>
      </w:tr>
      <w:tr w:rsidR="00B870D1" w:rsidRPr="00303F40" w14:paraId="0EFFCEDD" w14:textId="77777777" w:rsidTr="007B67EB">
        <w:trPr>
          <w:jc w:val="center"/>
        </w:trPr>
        <w:tc>
          <w:tcPr>
            <w:tcW w:w="2565" w:type="dxa"/>
            <w:shd w:val="clear" w:color="auto" w:fill="auto"/>
          </w:tcPr>
          <w:p w14:paraId="1F95098D" w14:textId="77777777" w:rsidR="00B870D1" w:rsidRPr="000613E7" w:rsidRDefault="00B870D1" w:rsidP="007B67EB">
            <w:pPr>
              <w:pStyle w:val="BodyText3"/>
              <w:keepNext/>
              <w:rPr>
                <w:rFonts w:asciiTheme="majorBidi" w:hAnsiTheme="majorBidi" w:cstheme="majorBidi"/>
                <w:sz w:val="22"/>
                <w:szCs w:val="22"/>
              </w:rPr>
            </w:pPr>
            <w:r w:rsidRPr="00AE1B0D">
              <w:rPr>
                <w:rFonts w:asciiTheme="majorBidi" w:hAnsiTheme="majorBidi" w:cstheme="majorBidi"/>
                <w:sz w:val="22"/>
                <w:szCs w:val="22"/>
              </w:rPr>
              <w:t xml:space="preserve">Unscheduled Visit </w:t>
            </w:r>
          </w:p>
          <w:p w14:paraId="339C326D" w14:textId="77777777" w:rsidR="00B870D1" w:rsidRPr="000613E7" w:rsidDel="00196C8B" w:rsidRDefault="00B870D1" w:rsidP="007B67EB">
            <w:pPr>
              <w:pStyle w:val="BodyText3"/>
              <w:keepNext/>
              <w:rPr>
                <w:rFonts w:asciiTheme="majorBidi" w:hAnsiTheme="majorBidi" w:cstheme="majorBidi"/>
                <w:color w:val="FF0000"/>
                <w:sz w:val="22"/>
                <w:szCs w:val="22"/>
              </w:rPr>
            </w:pPr>
          </w:p>
          <w:p w14:paraId="0A474F06" w14:textId="77777777" w:rsidR="00B870D1" w:rsidRPr="000613E7" w:rsidDel="00196C8B" w:rsidRDefault="00B870D1" w:rsidP="007B67EB">
            <w:pPr>
              <w:pStyle w:val="BodyText3"/>
              <w:keepNext/>
              <w:rPr>
                <w:rFonts w:asciiTheme="majorBidi" w:hAnsiTheme="majorBidi" w:cstheme="majorBidi"/>
                <w:color w:val="FF0000"/>
                <w:sz w:val="22"/>
                <w:szCs w:val="22"/>
              </w:rPr>
            </w:pPr>
          </w:p>
          <w:p w14:paraId="6CAF6155" w14:textId="77777777" w:rsidR="00B870D1" w:rsidRPr="000613E7" w:rsidRDefault="00B870D1" w:rsidP="007B67EB">
            <w:pPr>
              <w:pStyle w:val="BodyText3"/>
              <w:keepNext/>
              <w:rPr>
                <w:rFonts w:asciiTheme="majorBidi" w:hAnsiTheme="majorBidi" w:cstheme="majorBidi"/>
                <w:color w:val="FF0000"/>
                <w:sz w:val="22"/>
                <w:szCs w:val="22"/>
              </w:rPr>
            </w:pPr>
          </w:p>
          <w:p w14:paraId="1F35F703" w14:textId="77777777" w:rsidR="00B870D1" w:rsidRPr="000613E7" w:rsidRDefault="00B870D1" w:rsidP="007B67EB">
            <w:pPr>
              <w:pStyle w:val="BodyText3"/>
              <w:keepNext/>
              <w:rPr>
                <w:rFonts w:asciiTheme="majorBidi" w:hAnsiTheme="majorBidi" w:cstheme="majorBidi"/>
                <w:color w:val="FF0000"/>
                <w:sz w:val="22"/>
                <w:szCs w:val="22"/>
              </w:rPr>
            </w:pPr>
          </w:p>
        </w:tc>
        <w:tc>
          <w:tcPr>
            <w:tcW w:w="3240" w:type="dxa"/>
          </w:tcPr>
          <w:p w14:paraId="7451EEC0"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For reasonable and medically necessary unscheduled onsite visits</w:t>
            </w:r>
          </w:p>
        </w:tc>
        <w:tc>
          <w:tcPr>
            <w:tcW w:w="1530" w:type="dxa"/>
            <w:shd w:val="clear" w:color="auto" w:fill="auto"/>
          </w:tcPr>
          <w:p w14:paraId="06413297" w14:textId="77777777" w:rsidR="00B870D1" w:rsidRPr="000613E7" w:rsidRDefault="00B870D1" w:rsidP="007B67EB">
            <w:pPr>
              <w:pStyle w:val="BodyText3"/>
              <w:keepNext/>
              <w:tabs>
                <w:tab w:val="decimal" w:pos="2193"/>
              </w:tabs>
              <w:jc w:val="right"/>
              <w:rPr>
                <w:rFonts w:asciiTheme="majorBidi" w:hAnsiTheme="majorBidi" w:cstheme="majorBidi"/>
                <w:color w:val="FF0000"/>
                <w:sz w:val="22"/>
                <w:szCs w:val="22"/>
              </w:rPr>
            </w:pPr>
            <w:r w:rsidRPr="000613E7">
              <w:rPr>
                <w:rFonts w:asciiTheme="majorBidi" w:hAnsiTheme="majorBidi" w:cstheme="majorBidi"/>
                <w:sz w:val="22"/>
                <w:szCs w:val="22"/>
              </w:rPr>
              <w:t>Up to $</w:t>
            </w:r>
            <w:r>
              <w:rPr>
                <w:rFonts w:asciiTheme="majorBidi" w:hAnsiTheme="majorBidi" w:cstheme="majorBidi"/>
                <w:sz w:val="22"/>
                <w:szCs w:val="22"/>
              </w:rPr>
              <w:t>901.75.</w:t>
            </w:r>
            <w:r w:rsidRPr="000613E7">
              <w:rPr>
                <w:rFonts w:asciiTheme="majorBidi" w:hAnsiTheme="majorBidi" w:cstheme="majorBidi"/>
                <w:sz w:val="22"/>
                <w:szCs w:val="22"/>
              </w:rPr>
              <w:t xml:space="preserve"> </w:t>
            </w:r>
          </w:p>
        </w:tc>
        <w:tc>
          <w:tcPr>
            <w:tcW w:w="2610" w:type="dxa"/>
          </w:tcPr>
          <w:p w14:paraId="0E3E81A2" w14:textId="77777777" w:rsidR="00B870D1" w:rsidRPr="000613E7" w:rsidRDefault="00B870D1" w:rsidP="007B67EB">
            <w:pPr>
              <w:pStyle w:val="BodyText3"/>
              <w:keepNext/>
              <w:tabs>
                <w:tab w:val="decimal" w:pos="2193"/>
              </w:tabs>
              <w:jc w:val="right"/>
              <w:rPr>
                <w:rFonts w:asciiTheme="majorBidi" w:hAnsiTheme="majorBidi" w:cstheme="majorBidi"/>
                <w:sz w:val="22"/>
                <w:szCs w:val="22"/>
              </w:rPr>
            </w:pPr>
            <w:r w:rsidRPr="000613E7">
              <w:rPr>
                <w:rFonts w:asciiTheme="majorBidi" w:hAnsiTheme="majorBidi" w:cstheme="majorBidi"/>
                <w:sz w:val="22"/>
                <w:szCs w:val="22"/>
              </w:rPr>
              <w:t>Upon Invoice</w:t>
            </w:r>
            <w:r>
              <w:rPr>
                <w:rFonts w:asciiTheme="majorBidi" w:hAnsiTheme="majorBidi" w:cstheme="majorBidi"/>
                <w:sz w:val="22"/>
                <w:szCs w:val="22"/>
              </w:rPr>
              <w:t xml:space="preserve"> from Study Site with supporting documentation (source document and/or progress note of visit required to be submitted with invoice). Subject to review and approval by Duke.</w:t>
            </w:r>
          </w:p>
        </w:tc>
      </w:tr>
      <w:tr w:rsidR="00B870D1" w:rsidRPr="00324281" w14:paraId="5C4C757E" w14:textId="77777777" w:rsidTr="007B67EB">
        <w:trPr>
          <w:jc w:val="center"/>
        </w:trPr>
        <w:tc>
          <w:tcPr>
            <w:tcW w:w="2565" w:type="dxa"/>
            <w:shd w:val="clear" w:color="auto" w:fill="auto"/>
          </w:tcPr>
          <w:p w14:paraId="06AFB1CE" w14:textId="77777777" w:rsidR="00B870D1" w:rsidRPr="00324281" w:rsidRDefault="00B870D1" w:rsidP="007B67EB">
            <w:pPr>
              <w:pStyle w:val="BodyText3"/>
              <w:keepNext/>
              <w:rPr>
                <w:rFonts w:asciiTheme="majorBidi" w:hAnsiTheme="majorBidi" w:cstheme="majorBidi"/>
                <w:sz w:val="22"/>
                <w:szCs w:val="22"/>
              </w:rPr>
            </w:pPr>
            <w:r w:rsidRPr="00324281">
              <w:rPr>
                <w:rFonts w:asciiTheme="majorBidi" w:hAnsiTheme="majorBidi" w:cstheme="majorBidi"/>
                <w:sz w:val="22"/>
                <w:szCs w:val="22"/>
              </w:rPr>
              <w:t>Lost to Follow up Contact Attempts as identified by Sponsor or Duke at End of Study. Only applicable for patients that have been deemed potentially lost -to-follow-up at the time of the Trial Stop Date.</w:t>
            </w:r>
          </w:p>
        </w:tc>
        <w:tc>
          <w:tcPr>
            <w:tcW w:w="3240" w:type="dxa"/>
          </w:tcPr>
          <w:p w14:paraId="1D44E42F" w14:textId="77777777" w:rsidR="00B870D1" w:rsidRPr="00324281" w:rsidRDefault="00B870D1" w:rsidP="007B67EB">
            <w:pPr>
              <w:pStyle w:val="BodyText3"/>
              <w:keepNext/>
              <w:tabs>
                <w:tab w:val="decimal" w:pos="2193"/>
              </w:tabs>
              <w:jc w:val="right"/>
              <w:rPr>
                <w:rFonts w:asciiTheme="majorBidi" w:hAnsiTheme="majorBidi" w:cstheme="majorBidi"/>
                <w:sz w:val="22"/>
                <w:szCs w:val="22"/>
              </w:rPr>
            </w:pPr>
          </w:p>
        </w:tc>
        <w:tc>
          <w:tcPr>
            <w:tcW w:w="1530" w:type="dxa"/>
            <w:shd w:val="clear" w:color="auto" w:fill="auto"/>
          </w:tcPr>
          <w:p w14:paraId="76F2A953" w14:textId="77777777" w:rsidR="00B870D1" w:rsidRPr="00324281" w:rsidRDefault="00B870D1" w:rsidP="007B67EB">
            <w:pPr>
              <w:pStyle w:val="BodyText3"/>
              <w:keepNext/>
              <w:tabs>
                <w:tab w:val="decimal" w:pos="2193"/>
              </w:tabs>
              <w:jc w:val="right"/>
              <w:rPr>
                <w:rFonts w:asciiTheme="majorBidi" w:hAnsiTheme="majorBidi" w:cstheme="majorBidi"/>
                <w:sz w:val="22"/>
                <w:szCs w:val="22"/>
              </w:rPr>
            </w:pPr>
            <w:r w:rsidRPr="00324281">
              <w:rPr>
                <w:rFonts w:asciiTheme="majorBidi" w:hAnsiTheme="majorBidi" w:cstheme="majorBidi"/>
                <w:sz w:val="22"/>
                <w:szCs w:val="22"/>
              </w:rPr>
              <w:t>Up to $</w:t>
            </w:r>
            <w:r>
              <w:rPr>
                <w:rFonts w:asciiTheme="majorBidi" w:hAnsiTheme="majorBidi" w:cstheme="majorBidi"/>
                <w:sz w:val="22"/>
                <w:szCs w:val="22"/>
              </w:rPr>
              <w:t>580</w:t>
            </w:r>
            <w:r w:rsidRPr="00324281">
              <w:rPr>
                <w:rFonts w:asciiTheme="majorBidi" w:hAnsiTheme="majorBidi" w:cstheme="majorBidi"/>
                <w:sz w:val="22"/>
                <w:szCs w:val="22"/>
              </w:rPr>
              <w:t xml:space="preserve">.00 per patient. </w:t>
            </w:r>
          </w:p>
        </w:tc>
        <w:tc>
          <w:tcPr>
            <w:tcW w:w="2610" w:type="dxa"/>
          </w:tcPr>
          <w:p w14:paraId="5656D594" w14:textId="77777777" w:rsidR="00B870D1" w:rsidRPr="00324281" w:rsidRDefault="00B870D1" w:rsidP="007B67EB">
            <w:pPr>
              <w:pStyle w:val="BodyText3"/>
              <w:keepNext/>
              <w:tabs>
                <w:tab w:val="decimal" w:pos="2193"/>
              </w:tabs>
              <w:jc w:val="right"/>
              <w:rPr>
                <w:rFonts w:asciiTheme="majorBidi" w:hAnsiTheme="majorBidi" w:cstheme="majorBidi"/>
                <w:sz w:val="22"/>
                <w:szCs w:val="22"/>
              </w:rPr>
            </w:pPr>
            <w:r w:rsidRPr="00324281">
              <w:rPr>
                <w:rFonts w:asciiTheme="majorBidi" w:hAnsiTheme="majorBidi" w:cstheme="majorBidi"/>
                <w:sz w:val="22"/>
                <w:szCs w:val="22"/>
              </w:rPr>
              <w:t>Upon Invoice from Study Site with supporting documentation; subject to review and approval by Duke.</w:t>
            </w:r>
          </w:p>
        </w:tc>
      </w:tr>
    </w:tbl>
    <w:p w14:paraId="7C443DBC" w14:textId="77777777" w:rsidR="00B870D1" w:rsidRPr="00324281" w:rsidRDefault="00B870D1" w:rsidP="00B870D1">
      <w:pPr>
        <w:tabs>
          <w:tab w:val="left" w:pos="720"/>
        </w:tabs>
        <w:autoSpaceDE w:val="0"/>
        <w:autoSpaceDN w:val="0"/>
        <w:adjustRightInd w:val="0"/>
        <w:rPr>
          <w:bCs/>
          <w:sz w:val="22"/>
        </w:rPr>
      </w:pPr>
    </w:p>
    <w:p w14:paraId="610142C4" w14:textId="77777777" w:rsidR="00B870D1" w:rsidRPr="00324281" w:rsidRDefault="00B870D1" w:rsidP="00B870D1">
      <w:pPr>
        <w:tabs>
          <w:tab w:val="left" w:pos="720"/>
        </w:tabs>
        <w:autoSpaceDE w:val="0"/>
        <w:autoSpaceDN w:val="0"/>
        <w:adjustRightInd w:val="0"/>
        <w:jc w:val="both"/>
        <w:rPr>
          <w:bCs/>
          <w:sz w:val="22"/>
        </w:rPr>
      </w:pPr>
      <w:r w:rsidRPr="00324281">
        <w:rPr>
          <w:bCs/>
          <w:sz w:val="22"/>
        </w:rPr>
        <w:t>*Study Site may be eligible for additional reimbursement of this item beyond the initial allotment of funds, if prior approval is obtained in writing from the appropriate Duke trial team member before the spend occurs.</w:t>
      </w:r>
    </w:p>
    <w:p w14:paraId="086B4195" w14:textId="77777777" w:rsidR="00B870D1" w:rsidRDefault="00B870D1" w:rsidP="00B870D1">
      <w:pPr>
        <w:tabs>
          <w:tab w:val="left" w:pos="720"/>
        </w:tabs>
        <w:autoSpaceDE w:val="0"/>
        <w:autoSpaceDN w:val="0"/>
        <w:adjustRightInd w:val="0"/>
        <w:jc w:val="both"/>
        <w:rPr>
          <w:bCs/>
          <w:sz w:val="22"/>
        </w:rPr>
      </w:pPr>
      <w:r w:rsidRPr="00324281">
        <w:rPr>
          <w:bCs/>
          <w:sz w:val="22"/>
        </w:rPr>
        <w:t xml:space="preserve">**Any subject travel, meals, and lodging arranged and </w:t>
      </w:r>
      <w:r w:rsidRPr="00324281">
        <w:rPr>
          <w:sz w:val="22"/>
        </w:rPr>
        <w:t>paid by the Sponsor’s designated third-party travel reimbursement vendor, Colpitts, will not be eligible for separate reimbursement to Study</w:t>
      </w:r>
      <w:r>
        <w:rPr>
          <w:sz w:val="22"/>
        </w:rPr>
        <w:t xml:space="preserve"> Site</w:t>
      </w:r>
      <w:r w:rsidRPr="00AD3DD2">
        <w:rPr>
          <w:sz w:val="22"/>
        </w:rPr>
        <w:t xml:space="preserve"> or Study subjects</w:t>
      </w:r>
      <w:r>
        <w:rPr>
          <w:sz w:val="22"/>
        </w:rPr>
        <w:t xml:space="preserve">. </w:t>
      </w:r>
      <w:r w:rsidRPr="007D6388">
        <w:rPr>
          <w:sz w:val="22"/>
        </w:rPr>
        <w:t xml:space="preserve">If subject travel reimbursements are to be handled by the Study Site, additional Study subject travel beyond the Subject Stipend will be reimbursed only with the Study Site obtaining prior approval from Duke in writing from the appropriate Duke </w:t>
      </w:r>
      <w:r>
        <w:rPr>
          <w:sz w:val="22"/>
        </w:rPr>
        <w:t>team</w:t>
      </w:r>
      <w:r w:rsidRPr="007D6388">
        <w:rPr>
          <w:sz w:val="22"/>
        </w:rPr>
        <w:t xml:space="preserve"> member </w:t>
      </w:r>
      <w:r w:rsidRPr="00833381">
        <w:rPr>
          <w:b/>
          <w:bCs/>
          <w:sz w:val="22"/>
          <w:u w:val="single"/>
        </w:rPr>
        <w:t>before</w:t>
      </w:r>
      <w:r w:rsidRPr="007D6388">
        <w:rPr>
          <w:sz w:val="22"/>
        </w:rPr>
        <w:t xml:space="preserve"> the travel occurs. The mode of travel </w:t>
      </w:r>
      <w:r w:rsidRPr="007D6388">
        <w:rPr>
          <w:sz w:val="22"/>
        </w:rPr>
        <w:lastRenderedPageBreak/>
        <w:t>approved will be the least expensive unless otherwise authorized.</w:t>
      </w:r>
      <w:r w:rsidRPr="007D6388">
        <w:t xml:space="preserve"> </w:t>
      </w:r>
      <w:r w:rsidRPr="007D6388">
        <w:rPr>
          <w:sz w:val="22"/>
        </w:rPr>
        <w:t>Car mileage reimbursement will be made based in accordance with the current IRS Federal Business Mileage rate.</w:t>
      </w:r>
    </w:p>
    <w:p w14:paraId="15BFA595" w14:textId="77777777" w:rsidR="00B870D1" w:rsidRPr="00CA1CFD" w:rsidRDefault="00B870D1" w:rsidP="00B870D1">
      <w:pPr>
        <w:tabs>
          <w:tab w:val="left" w:pos="720"/>
        </w:tabs>
        <w:autoSpaceDE w:val="0"/>
        <w:autoSpaceDN w:val="0"/>
        <w:adjustRightInd w:val="0"/>
        <w:rPr>
          <w:bCs/>
          <w:sz w:val="22"/>
        </w:rPr>
      </w:pPr>
    </w:p>
    <w:p w14:paraId="743FFE4C" w14:textId="77777777" w:rsidR="00B870D1" w:rsidRPr="00B221C5" w:rsidRDefault="00B870D1" w:rsidP="00B870D1">
      <w:pPr>
        <w:pStyle w:val="ListParagraph"/>
        <w:numPr>
          <w:ilvl w:val="0"/>
          <w:numId w:val="8"/>
        </w:numPr>
        <w:tabs>
          <w:tab w:val="left" w:pos="720"/>
        </w:tabs>
        <w:autoSpaceDE w:val="0"/>
        <w:autoSpaceDN w:val="0"/>
        <w:adjustRightInd w:val="0"/>
        <w:rPr>
          <w:b/>
          <w:bCs/>
          <w:sz w:val="22"/>
        </w:rPr>
      </w:pPr>
      <w:r w:rsidRPr="00B221C5">
        <w:rPr>
          <w:b/>
          <w:bCs/>
          <w:sz w:val="22"/>
        </w:rPr>
        <w:t>PER PATIENT FEES</w:t>
      </w:r>
    </w:p>
    <w:p w14:paraId="560B9A27" w14:textId="77777777" w:rsidR="00B870D1" w:rsidRPr="00833381" w:rsidRDefault="00B870D1" w:rsidP="00B870D1">
      <w:pPr>
        <w:tabs>
          <w:tab w:val="left" w:pos="720"/>
        </w:tabs>
        <w:autoSpaceDE w:val="0"/>
        <w:autoSpaceDN w:val="0"/>
        <w:adjustRightInd w:val="0"/>
        <w:rPr>
          <w:bCs/>
          <w:sz w:val="22"/>
        </w:rPr>
      </w:pPr>
    </w:p>
    <w:p w14:paraId="16259D6B" w14:textId="77777777" w:rsidR="00B870D1" w:rsidRPr="00CA1CFD" w:rsidRDefault="00B870D1" w:rsidP="00B870D1">
      <w:pPr>
        <w:pStyle w:val="ListParagraph"/>
        <w:tabs>
          <w:tab w:val="left" w:pos="720"/>
        </w:tabs>
        <w:autoSpaceDE w:val="0"/>
        <w:autoSpaceDN w:val="0"/>
        <w:adjustRightInd w:val="0"/>
        <w:rPr>
          <w:rFonts w:asciiTheme="majorBidi" w:hAnsiTheme="majorBidi" w:cstheme="majorBidi"/>
          <w:b/>
          <w:sz w:val="22"/>
          <w:szCs w:val="22"/>
        </w:rPr>
      </w:pPr>
      <w:r w:rsidRPr="00CA1CFD">
        <w:rPr>
          <w:rFonts w:asciiTheme="majorBidi" w:hAnsiTheme="majorBidi" w:cstheme="majorBidi"/>
          <w:b/>
          <w:sz w:val="22"/>
          <w:szCs w:val="22"/>
        </w:rPr>
        <w:t xml:space="preserve">TABLE 2 </w:t>
      </w:r>
      <w:r>
        <w:rPr>
          <w:rFonts w:asciiTheme="majorBidi" w:hAnsiTheme="majorBidi" w:cstheme="majorBidi"/>
          <w:b/>
          <w:sz w:val="22"/>
          <w:szCs w:val="22"/>
        </w:rPr>
        <w:t>–</w:t>
      </w:r>
      <w:r w:rsidRPr="00CA1CFD">
        <w:rPr>
          <w:rFonts w:asciiTheme="majorBidi" w:hAnsiTheme="majorBidi" w:cstheme="majorBidi"/>
          <w:b/>
          <w:sz w:val="22"/>
          <w:szCs w:val="22"/>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328"/>
        <w:gridCol w:w="2682"/>
      </w:tblGrid>
      <w:tr w:rsidR="00B870D1" w:rsidRPr="00270E61" w14:paraId="50756DCC" w14:textId="77777777" w:rsidTr="007B67EB">
        <w:trPr>
          <w:cantSplit/>
          <w:trHeight w:val="647"/>
        </w:trPr>
        <w:tc>
          <w:tcPr>
            <w:tcW w:w="5328" w:type="dxa"/>
            <w:shd w:val="clear" w:color="auto" w:fill="F3F3F3"/>
          </w:tcPr>
          <w:p w14:paraId="3C14BDC8" w14:textId="77777777" w:rsidR="00B870D1" w:rsidRPr="00CA1CFD" w:rsidRDefault="00B870D1" w:rsidP="007B67EB">
            <w:pPr>
              <w:keepNext/>
              <w:widowControl w:val="0"/>
              <w:rPr>
                <w:rFonts w:asciiTheme="majorBidi" w:hAnsiTheme="majorBidi" w:cstheme="majorBidi"/>
                <w:b/>
                <w:sz w:val="22"/>
                <w:szCs w:val="22"/>
              </w:rPr>
            </w:pPr>
            <w:r w:rsidRPr="00CA1CFD">
              <w:rPr>
                <w:rFonts w:asciiTheme="majorBidi" w:hAnsiTheme="majorBidi" w:cstheme="majorBidi"/>
                <w:b/>
                <w:sz w:val="22"/>
                <w:szCs w:val="22"/>
              </w:rPr>
              <w:br/>
              <w:t xml:space="preserve">Visit Payment Schedule </w:t>
            </w:r>
          </w:p>
        </w:tc>
        <w:tc>
          <w:tcPr>
            <w:tcW w:w="2682" w:type="dxa"/>
            <w:shd w:val="clear" w:color="auto" w:fill="F3F3F3"/>
          </w:tcPr>
          <w:p w14:paraId="02C16612" w14:textId="77777777" w:rsidR="00B870D1" w:rsidRPr="00CA1CFD" w:rsidRDefault="00B870D1" w:rsidP="007B67EB">
            <w:pPr>
              <w:keepNext/>
              <w:widowControl w:val="0"/>
              <w:spacing w:before="40"/>
              <w:rPr>
                <w:rFonts w:asciiTheme="majorBidi" w:hAnsiTheme="majorBidi" w:cstheme="majorBidi"/>
                <w:b/>
                <w:sz w:val="22"/>
                <w:szCs w:val="22"/>
              </w:rPr>
            </w:pPr>
            <w:r w:rsidRPr="00CA1CFD">
              <w:rPr>
                <w:rFonts w:asciiTheme="majorBidi" w:hAnsiTheme="majorBidi" w:cstheme="majorBidi"/>
                <w:b/>
                <w:sz w:val="22"/>
                <w:szCs w:val="22"/>
              </w:rPr>
              <w:t xml:space="preserve">Payment Per Patient Per Visit Completed </w:t>
            </w:r>
            <w:r>
              <w:rPr>
                <w:rFonts w:asciiTheme="majorBidi" w:hAnsiTheme="majorBidi" w:cstheme="majorBidi"/>
                <w:b/>
                <w:sz w:val="22"/>
                <w:szCs w:val="22"/>
              </w:rPr>
              <w:t>***</w:t>
            </w:r>
          </w:p>
        </w:tc>
      </w:tr>
      <w:tr w:rsidR="00B870D1" w:rsidRPr="00270E61" w14:paraId="6C1C1725" w14:textId="77777777" w:rsidTr="007B67EB">
        <w:trPr>
          <w:cantSplit/>
          <w:trHeight w:val="300"/>
        </w:trPr>
        <w:tc>
          <w:tcPr>
            <w:tcW w:w="5328" w:type="dxa"/>
          </w:tcPr>
          <w:p w14:paraId="4401F9DD" w14:textId="77777777" w:rsidR="00B870D1" w:rsidRPr="00CA1CFD" w:rsidRDefault="00B870D1" w:rsidP="007B67EB">
            <w:pPr>
              <w:keepNext/>
              <w:widowControl w:val="0"/>
              <w:jc w:val="both"/>
              <w:rPr>
                <w:rFonts w:asciiTheme="majorBidi" w:hAnsiTheme="majorBidi" w:cstheme="majorBidi"/>
                <w:sz w:val="22"/>
                <w:szCs w:val="22"/>
              </w:rPr>
            </w:pPr>
            <w:r w:rsidRPr="00CA1CFD">
              <w:rPr>
                <w:rFonts w:asciiTheme="majorBidi" w:hAnsiTheme="majorBidi" w:cstheme="majorBidi"/>
                <w:sz w:val="22"/>
                <w:szCs w:val="22"/>
              </w:rPr>
              <w:t xml:space="preserve">Visit 1 (Hospitalization) </w:t>
            </w:r>
            <w:r>
              <w:rPr>
                <w:rFonts w:asciiTheme="majorBidi" w:hAnsiTheme="majorBidi" w:cstheme="majorBidi"/>
                <w:sz w:val="22"/>
                <w:szCs w:val="22"/>
              </w:rPr>
              <w:t>–</w:t>
            </w:r>
            <w:r w:rsidRPr="00CA1CFD">
              <w:rPr>
                <w:rFonts w:asciiTheme="majorBidi" w:hAnsiTheme="majorBidi" w:cstheme="majorBidi"/>
                <w:sz w:val="22"/>
                <w:szCs w:val="22"/>
              </w:rPr>
              <w:t xml:space="preserve"> Screening</w:t>
            </w:r>
          </w:p>
        </w:tc>
        <w:tc>
          <w:tcPr>
            <w:tcW w:w="2682" w:type="dxa"/>
            <w:vAlign w:val="center"/>
          </w:tcPr>
          <w:p w14:paraId="1ADB5A18" w14:textId="77777777" w:rsidR="00B870D1" w:rsidRPr="00CA1CFD" w:rsidRDefault="00B870D1" w:rsidP="007B67EB">
            <w:pPr>
              <w:keepNext/>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1,967</w:t>
            </w:r>
            <w:r w:rsidRPr="00CA1CFD">
              <w:rPr>
                <w:rFonts w:asciiTheme="majorBidi" w:hAnsiTheme="majorBidi" w:cstheme="majorBidi"/>
                <w:sz w:val="22"/>
                <w:szCs w:val="22"/>
              </w:rPr>
              <w:t>.00</w:t>
            </w:r>
          </w:p>
        </w:tc>
      </w:tr>
      <w:tr w:rsidR="00B870D1" w:rsidRPr="00270E61" w14:paraId="76CD75F7" w14:textId="77777777" w:rsidTr="007B67EB">
        <w:trPr>
          <w:cantSplit/>
        </w:trPr>
        <w:tc>
          <w:tcPr>
            <w:tcW w:w="5328" w:type="dxa"/>
          </w:tcPr>
          <w:p w14:paraId="0CB0CAC6"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 xml:space="preserve">Visit 2 (Hospitalization) </w:t>
            </w:r>
            <w:r>
              <w:rPr>
                <w:rFonts w:asciiTheme="majorBidi" w:hAnsiTheme="majorBidi" w:cstheme="majorBidi"/>
                <w:sz w:val="22"/>
                <w:szCs w:val="22"/>
              </w:rPr>
              <w:t>–</w:t>
            </w:r>
            <w:r w:rsidRPr="00CA1CFD">
              <w:rPr>
                <w:rFonts w:asciiTheme="majorBidi" w:hAnsiTheme="majorBidi" w:cstheme="majorBidi"/>
                <w:sz w:val="22"/>
                <w:szCs w:val="22"/>
              </w:rPr>
              <w:t xml:space="preserve"> Randomization</w:t>
            </w:r>
          </w:p>
        </w:tc>
        <w:tc>
          <w:tcPr>
            <w:tcW w:w="2682" w:type="dxa"/>
            <w:vAlign w:val="center"/>
          </w:tcPr>
          <w:p w14:paraId="755FC9CB"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2,917.50</w:t>
            </w:r>
          </w:p>
        </w:tc>
      </w:tr>
      <w:tr w:rsidR="00B870D1" w:rsidRPr="00270E61" w14:paraId="5E3FF995" w14:textId="77777777" w:rsidTr="007B67EB">
        <w:trPr>
          <w:cantSplit/>
          <w:trHeight w:val="147"/>
        </w:trPr>
        <w:tc>
          <w:tcPr>
            <w:tcW w:w="5328" w:type="dxa"/>
          </w:tcPr>
          <w:p w14:paraId="4333836F"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Visit 3</w:t>
            </w:r>
          </w:p>
        </w:tc>
        <w:tc>
          <w:tcPr>
            <w:tcW w:w="2682" w:type="dxa"/>
            <w:vAlign w:val="center"/>
          </w:tcPr>
          <w:p w14:paraId="2A461929"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1,627.25</w:t>
            </w:r>
          </w:p>
        </w:tc>
      </w:tr>
      <w:tr w:rsidR="00B870D1" w:rsidRPr="00270E61" w14:paraId="51C32781" w14:textId="77777777" w:rsidTr="007B67EB">
        <w:trPr>
          <w:cantSplit/>
          <w:trHeight w:val="147"/>
        </w:trPr>
        <w:tc>
          <w:tcPr>
            <w:tcW w:w="5328" w:type="dxa"/>
          </w:tcPr>
          <w:p w14:paraId="5756B21A"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 xml:space="preserve">Phone Visit 4 </w:t>
            </w:r>
          </w:p>
        </w:tc>
        <w:tc>
          <w:tcPr>
            <w:tcW w:w="2682" w:type="dxa"/>
            <w:vAlign w:val="center"/>
          </w:tcPr>
          <w:p w14:paraId="33FB7BA5"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611.75</w:t>
            </w:r>
          </w:p>
        </w:tc>
      </w:tr>
      <w:tr w:rsidR="00B870D1" w:rsidRPr="00270E61" w14:paraId="357FBFB3" w14:textId="77777777" w:rsidTr="007B67EB">
        <w:trPr>
          <w:cantSplit/>
          <w:trHeight w:val="147"/>
        </w:trPr>
        <w:tc>
          <w:tcPr>
            <w:tcW w:w="5328" w:type="dxa"/>
          </w:tcPr>
          <w:p w14:paraId="46CF7367"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 xml:space="preserve">Visit 5 </w:t>
            </w:r>
          </w:p>
        </w:tc>
        <w:tc>
          <w:tcPr>
            <w:tcW w:w="2682" w:type="dxa"/>
            <w:vAlign w:val="center"/>
          </w:tcPr>
          <w:p w14:paraId="1F8B13B5"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1,503.25</w:t>
            </w:r>
          </w:p>
        </w:tc>
      </w:tr>
      <w:tr w:rsidR="00B870D1" w:rsidRPr="00270E61" w14:paraId="5E8DD58E" w14:textId="77777777" w:rsidTr="007B67EB">
        <w:trPr>
          <w:cantSplit/>
          <w:trHeight w:val="147"/>
        </w:trPr>
        <w:tc>
          <w:tcPr>
            <w:tcW w:w="5328" w:type="dxa"/>
          </w:tcPr>
          <w:p w14:paraId="00EA11AB"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 xml:space="preserve">Visit 6 </w:t>
            </w:r>
          </w:p>
        </w:tc>
        <w:tc>
          <w:tcPr>
            <w:tcW w:w="2682" w:type="dxa"/>
            <w:vAlign w:val="center"/>
          </w:tcPr>
          <w:p w14:paraId="2EB48638"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1,760.75</w:t>
            </w:r>
          </w:p>
        </w:tc>
      </w:tr>
      <w:tr w:rsidR="00B870D1" w:rsidRPr="00270E61" w14:paraId="29650191" w14:textId="77777777" w:rsidTr="007B67EB">
        <w:trPr>
          <w:cantSplit/>
          <w:trHeight w:val="147"/>
        </w:trPr>
        <w:tc>
          <w:tcPr>
            <w:tcW w:w="5328" w:type="dxa"/>
          </w:tcPr>
          <w:p w14:paraId="02468B4F"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Visit 7</w:t>
            </w:r>
          </w:p>
        </w:tc>
        <w:tc>
          <w:tcPr>
            <w:tcW w:w="2682" w:type="dxa"/>
            <w:vAlign w:val="center"/>
          </w:tcPr>
          <w:p w14:paraId="675B01E8"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1,327.25</w:t>
            </w:r>
          </w:p>
        </w:tc>
      </w:tr>
      <w:tr w:rsidR="00B870D1" w:rsidRPr="00270E61" w14:paraId="51F74914" w14:textId="77777777" w:rsidTr="007B67EB">
        <w:trPr>
          <w:cantSplit/>
          <w:trHeight w:val="147"/>
        </w:trPr>
        <w:tc>
          <w:tcPr>
            <w:tcW w:w="5328" w:type="dxa"/>
          </w:tcPr>
          <w:p w14:paraId="22F9F1D1"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Visit 8</w:t>
            </w:r>
          </w:p>
        </w:tc>
        <w:tc>
          <w:tcPr>
            <w:tcW w:w="2682" w:type="dxa"/>
            <w:vAlign w:val="center"/>
          </w:tcPr>
          <w:p w14:paraId="69BEA61B"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1,861.25</w:t>
            </w:r>
          </w:p>
        </w:tc>
      </w:tr>
      <w:tr w:rsidR="00B870D1" w:rsidRPr="00270E61" w14:paraId="196E87D6" w14:textId="77777777" w:rsidTr="007B67EB">
        <w:trPr>
          <w:cantSplit/>
          <w:trHeight w:val="147"/>
        </w:trPr>
        <w:tc>
          <w:tcPr>
            <w:tcW w:w="5328" w:type="dxa"/>
          </w:tcPr>
          <w:p w14:paraId="16BB53FE"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Phone Visit 9</w:t>
            </w:r>
          </w:p>
        </w:tc>
        <w:tc>
          <w:tcPr>
            <w:tcW w:w="2682" w:type="dxa"/>
            <w:vAlign w:val="center"/>
          </w:tcPr>
          <w:p w14:paraId="2B91F4F1"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852.75</w:t>
            </w:r>
          </w:p>
        </w:tc>
      </w:tr>
      <w:tr w:rsidR="00B870D1" w:rsidRPr="00270E61" w14:paraId="255A9FA2" w14:textId="77777777" w:rsidTr="007B67EB">
        <w:trPr>
          <w:cantSplit/>
          <w:trHeight w:val="147"/>
        </w:trPr>
        <w:tc>
          <w:tcPr>
            <w:tcW w:w="5328" w:type="dxa"/>
          </w:tcPr>
          <w:p w14:paraId="405DDEC1"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Visit 10</w:t>
            </w:r>
          </w:p>
        </w:tc>
        <w:tc>
          <w:tcPr>
            <w:tcW w:w="2682" w:type="dxa"/>
            <w:vAlign w:val="center"/>
          </w:tcPr>
          <w:p w14:paraId="6C376CED"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1,819.25</w:t>
            </w:r>
          </w:p>
        </w:tc>
      </w:tr>
      <w:tr w:rsidR="00B870D1" w:rsidRPr="00270E61" w14:paraId="62F3F696" w14:textId="77777777" w:rsidTr="007B67EB">
        <w:trPr>
          <w:cantSplit/>
          <w:trHeight w:val="147"/>
        </w:trPr>
        <w:tc>
          <w:tcPr>
            <w:tcW w:w="5328" w:type="dxa"/>
          </w:tcPr>
          <w:p w14:paraId="20AAD41C"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Phone Visit 11</w:t>
            </w:r>
          </w:p>
        </w:tc>
        <w:tc>
          <w:tcPr>
            <w:tcW w:w="2682" w:type="dxa"/>
            <w:vAlign w:val="center"/>
          </w:tcPr>
          <w:p w14:paraId="5497E9DF"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852.75</w:t>
            </w:r>
          </w:p>
        </w:tc>
      </w:tr>
      <w:tr w:rsidR="00B870D1" w:rsidRPr="00270E61" w14:paraId="7AFE5F53" w14:textId="77777777" w:rsidTr="007B67EB">
        <w:trPr>
          <w:cantSplit/>
          <w:trHeight w:val="147"/>
        </w:trPr>
        <w:tc>
          <w:tcPr>
            <w:tcW w:w="5328" w:type="dxa"/>
          </w:tcPr>
          <w:p w14:paraId="4447CBE2"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End of Treatment</w:t>
            </w:r>
          </w:p>
        </w:tc>
        <w:tc>
          <w:tcPr>
            <w:tcW w:w="2682" w:type="dxa"/>
            <w:vAlign w:val="center"/>
          </w:tcPr>
          <w:p w14:paraId="11656C74"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1,912.75</w:t>
            </w:r>
          </w:p>
        </w:tc>
      </w:tr>
      <w:tr w:rsidR="00B870D1" w:rsidRPr="00270E61" w14:paraId="75B278A9" w14:textId="77777777" w:rsidTr="007B67EB">
        <w:trPr>
          <w:cantSplit/>
          <w:trHeight w:val="147"/>
        </w:trPr>
        <w:tc>
          <w:tcPr>
            <w:tcW w:w="5328" w:type="dxa"/>
          </w:tcPr>
          <w:p w14:paraId="0B9BF468"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Follow up</w:t>
            </w:r>
          </w:p>
        </w:tc>
        <w:tc>
          <w:tcPr>
            <w:tcW w:w="2682" w:type="dxa"/>
            <w:vAlign w:val="center"/>
          </w:tcPr>
          <w:p w14:paraId="78FBF9FE"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1,376.25</w:t>
            </w:r>
          </w:p>
        </w:tc>
      </w:tr>
      <w:tr w:rsidR="00B870D1" w:rsidRPr="00270E61" w14:paraId="2288742F" w14:textId="77777777" w:rsidTr="007B67EB">
        <w:trPr>
          <w:cantSplit/>
          <w:trHeight w:val="147"/>
        </w:trPr>
        <w:tc>
          <w:tcPr>
            <w:tcW w:w="5328" w:type="dxa"/>
          </w:tcPr>
          <w:p w14:paraId="5ACBE11B" w14:textId="77777777" w:rsidR="00B870D1" w:rsidRPr="00CA1CFD" w:rsidRDefault="00B870D1" w:rsidP="007B67EB">
            <w:pPr>
              <w:widowControl w:val="0"/>
              <w:rPr>
                <w:rFonts w:asciiTheme="majorBidi" w:hAnsiTheme="majorBidi" w:cstheme="majorBidi"/>
                <w:b/>
                <w:bCs/>
                <w:sz w:val="22"/>
                <w:szCs w:val="22"/>
              </w:rPr>
            </w:pPr>
            <w:r w:rsidRPr="00CA1CFD">
              <w:rPr>
                <w:rFonts w:asciiTheme="majorBidi" w:hAnsiTheme="majorBidi" w:cstheme="majorBidi"/>
                <w:b/>
                <w:bCs/>
                <w:sz w:val="22"/>
                <w:szCs w:val="22"/>
              </w:rPr>
              <w:t>Per Patient Cost (inclusive of Site overhead)</w:t>
            </w:r>
          </w:p>
        </w:tc>
        <w:tc>
          <w:tcPr>
            <w:tcW w:w="2682" w:type="dxa"/>
            <w:vAlign w:val="center"/>
          </w:tcPr>
          <w:p w14:paraId="5A87B06F" w14:textId="77777777" w:rsidR="00B870D1" w:rsidRPr="00CA1CFD" w:rsidRDefault="00B870D1" w:rsidP="007B67EB">
            <w:pPr>
              <w:widowControl w:val="0"/>
              <w:jc w:val="center"/>
              <w:rPr>
                <w:rFonts w:asciiTheme="majorBidi" w:hAnsiTheme="majorBidi" w:cstheme="majorBidi"/>
                <w:b/>
                <w:bCs/>
                <w:sz w:val="22"/>
                <w:szCs w:val="22"/>
              </w:rPr>
            </w:pPr>
            <w:r w:rsidRPr="00CA1CFD">
              <w:rPr>
                <w:rFonts w:asciiTheme="majorBidi" w:hAnsiTheme="majorBidi" w:cstheme="majorBidi"/>
                <w:b/>
                <w:bCs/>
                <w:sz w:val="22"/>
                <w:szCs w:val="22"/>
              </w:rPr>
              <w:t>$</w:t>
            </w:r>
            <w:r>
              <w:rPr>
                <w:rFonts w:asciiTheme="majorBidi" w:hAnsiTheme="majorBidi" w:cstheme="majorBidi"/>
                <w:b/>
                <w:bCs/>
                <w:sz w:val="22"/>
                <w:szCs w:val="22"/>
              </w:rPr>
              <w:t>20,389.75</w:t>
            </w:r>
          </w:p>
        </w:tc>
      </w:tr>
    </w:tbl>
    <w:p w14:paraId="67DDEB17" w14:textId="77777777" w:rsidR="00B870D1" w:rsidRDefault="00B870D1" w:rsidP="00B870D1">
      <w:pPr>
        <w:pStyle w:val="ListParagraph"/>
        <w:tabs>
          <w:tab w:val="left" w:pos="720"/>
        </w:tabs>
        <w:autoSpaceDE w:val="0"/>
        <w:autoSpaceDN w:val="0"/>
        <w:adjustRightInd w:val="0"/>
        <w:rPr>
          <w:rFonts w:asciiTheme="majorBidi" w:hAnsiTheme="majorBidi" w:cstheme="majorBidi"/>
          <w:bCs/>
          <w:sz w:val="22"/>
          <w:szCs w:val="22"/>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328"/>
        <w:gridCol w:w="2682"/>
      </w:tblGrid>
      <w:tr w:rsidR="00B870D1" w:rsidRPr="00CA152C" w14:paraId="04B38779" w14:textId="77777777" w:rsidTr="007B67EB">
        <w:trPr>
          <w:cantSplit/>
          <w:trHeight w:val="147"/>
        </w:trPr>
        <w:tc>
          <w:tcPr>
            <w:tcW w:w="5328" w:type="dxa"/>
          </w:tcPr>
          <w:p w14:paraId="4790BE27" w14:textId="77777777" w:rsidR="00B870D1" w:rsidRPr="00CA1CFD" w:rsidRDefault="00B870D1" w:rsidP="007B67EB">
            <w:pPr>
              <w:rPr>
                <w:rFonts w:asciiTheme="majorBidi" w:hAnsiTheme="majorBidi" w:cstheme="majorBidi"/>
                <w:b/>
                <w:bCs/>
                <w:sz w:val="22"/>
                <w:szCs w:val="22"/>
              </w:rPr>
            </w:pPr>
            <w:r w:rsidRPr="00CA1CFD">
              <w:rPr>
                <w:rFonts w:asciiTheme="majorBidi" w:hAnsiTheme="majorBidi" w:cstheme="majorBidi"/>
                <w:b/>
                <w:bCs/>
                <w:sz w:val="22"/>
                <w:szCs w:val="22"/>
              </w:rPr>
              <w:t>Phone Visits Converted to On-Site Clinic Visits</w:t>
            </w:r>
          </w:p>
        </w:tc>
        <w:tc>
          <w:tcPr>
            <w:tcW w:w="2682" w:type="dxa"/>
            <w:vAlign w:val="center"/>
          </w:tcPr>
          <w:p w14:paraId="16DBAE1F" w14:textId="77777777" w:rsidR="00B870D1" w:rsidRPr="00CA152C" w:rsidRDefault="00B870D1" w:rsidP="007B67EB">
            <w:pPr>
              <w:widowControl w:val="0"/>
              <w:jc w:val="center"/>
              <w:rPr>
                <w:rFonts w:asciiTheme="majorBidi" w:hAnsiTheme="majorBidi" w:cstheme="majorBidi"/>
                <w:sz w:val="22"/>
                <w:szCs w:val="22"/>
              </w:rPr>
            </w:pPr>
            <w:r w:rsidRPr="00CA1CFD">
              <w:rPr>
                <w:rFonts w:asciiTheme="majorBidi" w:hAnsiTheme="majorBidi" w:cstheme="majorBidi"/>
                <w:b/>
                <w:bCs/>
                <w:sz w:val="22"/>
                <w:szCs w:val="22"/>
              </w:rPr>
              <w:t>Payment Per Patient Per Visit Completed</w:t>
            </w:r>
            <w:r>
              <w:rPr>
                <w:rFonts w:asciiTheme="majorBidi" w:hAnsiTheme="majorBidi" w:cstheme="majorBidi"/>
                <w:sz w:val="22"/>
                <w:szCs w:val="22"/>
              </w:rPr>
              <w:t>**</w:t>
            </w:r>
          </w:p>
        </w:tc>
      </w:tr>
      <w:tr w:rsidR="00B870D1" w:rsidRPr="00CA152C" w14:paraId="770F499F" w14:textId="77777777" w:rsidTr="007B67EB">
        <w:trPr>
          <w:cantSplit/>
          <w:trHeight w:val="147"/>
        </w:trPr>
        <w:tc>
          <w:tcPr>
            <w:tcW w:w="5328" w:type="dxa"/>
          </w:tcPr>
          <w:p w14:paraId="7660E6E0" w14:textId="77777777" w:rsidR="00B870D1" w:rsidRPr="00CA152C" w:rsidRDefault="00B870D1" w:rsidP="007B67EB">
            <w:pPr>
              <w:rPr>
                <w:rFonts w:asciiTheme="majorBidi" w:hAnsiTheme="majorBidi" w:cstheme="majorBidi"/>
                <w:sz w:val="22"/>
                <w:szCs w:val="22"/>
              </w:rPr>
            </w:pPr>
            <w:r>
              <w:rPr>
                <w:rFonts w:asciiTheme="majorBidi" w:hAnsiTheme="majorBidi" w:cstheme="majorBidi"/>
                <w:sz w:val="22"/>
                <w:szCs w:val="22"/>
              </w:rPr>
              <w:t>Visit 4</w:t>
            </w:r>
          </w:p>
        </w:tc>
        <w:tc>
          <w:tcPr>
            <w:tcW w:w="2682" w:type="dxa"/>
            <w:vAlign w:val="center"/>
          </w:tcPr>
          <w:p w14:paraId="7E8608DF" w14:textId="77777777" w:rsidR="00B870D1" w:rsidRPr="00CA152C" w:rsidRDefault="00B870D1" w:rsidP="007B67EB">
            <w:pPr>
              <w:widowControl w:val="0"/>
              <w:jc w:val="center"/>
              <w:rPr>
                <w:rFonts w:asciiTheme="majorBidi" w:hAnsiTheme="majorBidi" w:cstheme="majorBidi"/>
                <w:sz w:val="22"/>
                <w:szCs w:val="22"/>
              </w:rPr>
            </w:pPr>
            <w:r w:rsidRPr="00CA152C">
              <w:rPr>
                <w:rFonts w:asciiTheme="majorBidi" w:hAnsiTheme="majorBidi" w:cstheme="majorBidi"/>
                <w:sz w:val="22"/>
                <w:szCs w:val="22"/>
              </w:rPr>
              <w:t>$</w:t>
            </w:r>
            <w:r>
              <w:rPr>
                <w:rFonts w:asciiTheme="majorBidi" w:hAnsiTheme="majorBidi" w:cstheme="majorBidi"/>
                <w:sz w:val="22"/>
                <w:szCs w:val="22"/>
              </w:rPr>
              <w:t>836.25</w:t>
            </w:r>
          </w:p>
        </w:tc>
      </w:tr>
      <w:tr w:rsidR="00B870D1" w:rsidRPr="00CA152C" w14:paraId="14F3037C" w14:textId="77777777" w:rsidTr="007B67EB">
        <w:trPr>
          <w:cantSplit/>
          <w:trHeight w:val="147"/>
        </w:trPr>
        <w:tc>
          <w:tcPr>
            <w:tcW w:w="5328" w:type="dxa"/>
          </w:tcPr>
          <w:p w14:paraId="20884748" w14:textId="77777777" w:rsidR="00B870D1" w:rsidRPr="00CA1CFD" w:rsidRDefault="00B870D1" w:rsidP="007B67EB">
            <w:pPr>
              <w:rPr>
                <w:rFonts w:asciiTheme="majorBidi" w:hAnsiTheme="majorBidi" w:cstheme="majorBidi"/>
                <w:sz w:val="22"/>
                <w:szCs w:val="22"/>
              </w:rPr>
            </w:pPr>
            <w:r w:rsidRPr="00CA1CFD">
              <w:rPr>
                <w:rFonts w:asciiTheme="majorBidi" w:hAnsiTheme="majorBidi" w:cstheme="majorBidi"/>
                <w:sz w:val="22"/>
                <w:szCs w:val="22"/>
              </w:rPr>
              <w:t>Visit 9 and/or Visit</w:t>
            </w:r>
            <w:r>
              <w:rPr>
                <w:rFonts w:asciiTheme="majorBidi" w:hAnsiTheme="majorBidi" w:cstheme="majorBidi"/>
                <w:sz w:val="22"/>
                <w:szCs w:val="22"/>
              </w:rPr>
              <w:t xml:space="preserve"> </w:t>
            </w:r>
            <w:r w:rsidRPr="00CA1CFD">
              <w:rPr>
                <w:rFonts w:asciiTheme="majorBidi" w:hAnsiTheme="majorBidi" w:cstheme="majorBidi"/>
                <w:sz w:val="22"/>
                <w:szCs w:val="22"/>
              </w:rPr>
              <w:t>11</w:t>
            </w:r>
          </w:p>
        </w:tc>
        <w:tc>
          <w:tcPr>
            <w:tcW w:w="2682" w:type="dxa"/>
            <w:vAlign w:val="center"/>
          </w:tcPr>
          <w:p w14:paraId="27236C00" w14:textId="77777777" w:rsidR="00B870D1" w:rsidRPr="00CA1CFD" w:rsidRDefault="00B870D1" w:rsidP="007B67EB">
            <w:pPr>
              <w:widowControl w:val="0"/>
              <w:jc w:val="center"/>
              <w:rPr>
                <w:rFonts w:asciiTheme="majorBidi" w:hAnsiTheme="majorBidi" w:cstheme="majorBidi"/>
                <w:sz w:val="22"/>
                <w:szCs w:val="22"/>
              </w:rPr>
            </w:pPr>
            <w:r w:rsidRPr="00CA1CFD">
              <w:rPr>
                <w:rFonts w:asciiTheme="majorBidi" w:hAnsiTheme="majorBidi" w:cstheme="majorBidi"/>
                <w:sz w:val="22"/>
                <w:szCs w:val="22"/>
              </w:rPr>
              <w:t>$</w:t>
            </w:r>
            <w:r>
              <w:rPr>
                <w:rFonts w:asciiTheme="majorBidi" w:hAnsiTheme="majorBidi" w:cstheme="majorBidi"/>
                <w:sz w:val="22"/>
                <w:szCs w:val="22"/>
              </w:rPr>
              <w:t>967.25</w:t>
            </w:r>
          </w:p>
        </w:tc>
      </w:tr>
    </w:tbl>
    <w:p w14:paraId="49D96A76" w14:textId="77777777" w:rsidR="00B870D1"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p>
    <w:p w14:paraId="34D61679" w14:textId="77777777" w:rsidR="00B870D1"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r>
        <w:rPr>
          <w:rFonts w:asciiTheme="majorBidi" w:hAnsiTheme="majorBidi" w:cstheme="majorBidi"/>
          <w:bCs/>
          <w:sz w:val="22"/>
          <w:szCs w:val="22"/>
        </w:rPr>
        <w:t>**Payment will not be provided for both a Phone Visit and an On-site Visit for the same Visit. If it is deemed appropriate or necessary for the patient to be on-site for visit 4, 9, or 11 only the On-Site Clinic Visit cost will be paid.</w:t>
      </w:r>
    </w:p>
    <w:p w14:paraId="1428DF20" w14:textId="77777777" w:rsidR="00B870D1" w:rsidRPr="00CA1CFD"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r>
        <w:rPr>
          <w:rFonts w:asciiTheme="majorBidi" w:hAnsiTheme="majorBidi" w:cstheme="majorBidi"/>
          <w:bCs/>
          <w:sz w:val="22"/>
          <w:szCs w:val="22"/>
        </w:rPr>
        <w:t>***</w:t>
      </w:r>
      <w:r w:rsidRPr="0045536A">
        <w:rPr>
          <w:sz w:val="22"/>
          <w:szCs w:val="22"/>
        </w:rPr>
        <w:t xml:space="preserve"> The total amount of each payment will be determined by data entered into the Electronic Data Capture system (EDC).</w:t>
      </w:r>
      <w:r w:rsidRPr="001603BD">
        <w:rPr>
          <w:sz w:val="22"/>
          <w:szCs w:val="22"/>
        </w:rPr>
        <w:t xml:space="preserve"> </w:t>
      </w:r>
      <w:r>
        <w:rPr>
          <w:sz w:val="22"/>
          <w:szCs w:val="22"/>
        </w:rPr>
        <w:t>A completed visit includes the proper completion of all protocol activities and delivery to Sponsor of complete and accurate CRF data for that visit</w:t>
      </w:r>
    </w:p>
    <w:p w14:paraId="7F0486D1" w14:textId="77777777" w:rsidR="00B870D1" w:rsidRPr="00CA1CFD" w:rsidRDefault="00B870D1" w:rsidP="00B870D1">
      <w:pPr>
        <w:overflowPunct w:val="0"/>
        <w:autoSpaceDE w:val="0"/>
        <w:autoSpaceDN w:val="0"/>
        <w:adjustRightInd w:val="0"/>
        <w:ind w:left="720"/>
        <w:jc w:val="both"/>
        <w:textAlignment w:val="baseline"/>
        <w:rPr>
          <w:rFonts w:asciiTheme="majorBidi" w:hAnsiTheme="majorBidi" w:cstheme="majorBidi"/>
          <w:bCs/>
          <w:sz w:val="22"/>
          <w:szCs w:val="22"/>
        </w:rPr>
      </w:pPr>
      <w:r>
        <w:rPr>
          <w:rFonts w:asciiTheme="majorBidi" w:hAnsiTheme="majorBidi" w:cstheme="majorBidi"/>
          <w:sz w:val="22"/>
          <w:szCs w:val="22"/>
        </w:rPr>
        <w:t>Per patient fees are inclusive of dry ice expenses, patient stipend amount, and retention efforts, as applicable.</w:t>
      </w:r>
    </w:p>
    <w:p w14:paraId="6BB508F8" w14:textId="77777777" w:rsidR="00B870D1" w:rsidRPr="00CA1CFD"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r w:rsidRPr="00CA1CFD">
        <w:rPr>
          <w:rFonts w:asciiTheme="majorBidi" w:hAnsiTheme="majorBidi" w:cstheme="majorBidi"/>
          <w:bCs/>
          <w:sz w:val="22"/>
          <w:szCs w:val="22"/>
        </w:rPr>
        <w:t xml:space="preserve">For any on-site clinic visit outlined in the above Table 2 that is converted to a phone visit, if allowed locally, the payment amount provided will be </w:t>
      </w:r>
      <w:r w:rsidRPr="00CA1CFD">
        <w:rPr>
          <w:rFonts w:asciiTheme="majorBidi" w:hAnsiTheme="majorBidi" w:cstheme="majorBidi"/>
          <w:b/>
          <w:sz w:val="22"/>
          <w:szCs w:val="22"/>
        </w:rPr>
        <w:t>$</w:t>
      </w:r>
      <w:r>
        <w:rPr>
          <w:rFonts w:asciiTheme="majorBidi" w:hAnsiTheme="majorBidi" w:cstheme="majorBidi"/>
          <w:b/>
          <w:sz w:val="22"/>
          <w:szCs w:val="22"/>
        </w:rPr>
        <w:t>787.75</w:t>
      </w:r>
      <w:r w:rsidRPr="00CA1CFD">
        <w:rPr>
          <w:rFonts w:asciiTheme="majorBidi" w:hAnsiTheme="majorBidi" w:cstheme="majorBidi"/>
          <w:bCs/>
          <w:sz w:val="22"/>
          <w:szCs w:val="22"/>
        </w:rPr>
        <w:t>.</w:t>
      </w:r>
    </w:p>
    <w:p w14:paraId="1B25F47A" w14:textId="77777777" w:rsidR="00B870D1" w:rsidRPr="00CA1CFD" w:rsidRDefault="00B870D1" w:rsidP="00B870D1">
      <w:pPr>
        <w:pStyle w:val="ListParagraph"/>
        <w:tabs>
          <w:tab w:val="left" w:pos="720"/>
        </w:tabs>
        <w:autoSpaceDE w:val="0"/>
        <w:autoSpaceDN w:val="0"/>
        <w:adjustRightInd w:val="0"/>
        <w:jc w:val="both"/>
        <w:rPr>
          <w:rFonts w:asciiTheme="majorBidi" w:hAnsiTheme="majorBidi" w:cstheme="majorBidi"/>
          <w:bCs/>
          <w:sz w:val="22"/>
          <w:szCs w:val="22"/>
        </w:rPr>
      </w:pPr>
    </w:p>
    <w:p w14:paraId="1A20B2D5" w14:textId="77777777" w:rsidR="00B870D1" w:rsidRDefault="00B870D1" w:rsidP="00B870D1">
      <w:pPr>
        <w:pStyle w:val="ListParagraph"/>
        <w:tabs>
          <w:tab w:val="left" w:pos="720"/>
        </w:tabs>
        <w:autoSpaceDE w:val="0"/>
        <w:autoSpaceDN w:val="0"/>
        <w:adjustRightInd w:val="0"/>
        <w:jc w:val="both"/>
        <w:rPr>
          <w:bCs/>
          <w:sz w:val="22"/>
        </w:rPr>
      </w:pPr>
      <w:r w:rsidRPr="00CA1CFD">
        <w:rPr>
          <w:rFonts w:asciiTheme="majorBidi" w:hAnsiTheme="majorBidi" w:cstheme="majorBidi"/>
          <w:bCs/>
          <w:sz w:val="22"/>
          <w:szCs w:val="22"/>
        </w:rPr>
        <w:t>Should the event rate be lower than anticipated, visits will continue as stated in the protocol</w:t>
      </w:r>
      <w:r>
        <w:rPr>
          <w:rFonts w:asciiTheme="majorBidi" w:hAnsiTheme="majorBidi" w:cstheme="majorBidi"/>
          <w:bCs/>
          <w:sz w:val="22"/>
          <w:szCs w:val="22"/>
        </w:rPr>
        <w:t>. Payments for completed, repeat visits will be the same as the initial visit rate listed in Table 2</w:t>
      </w:r>
      <w:r>
        <w:rPr>
          <w:bCs/>
          <w:sz w:val="22"/>
        </w:rPr>
        <w:t xml:space="preserve">. </w:t>
      </w:r>
    </w:p>
    <w:p w14:paraId="737945EE" w14:textId="77777777" w:rsidR="00B870D1" w:rsidRDefault="00B870D1" w:rsidP="00B870D1">
      <w:pPr>
        <w:pStyle w:val="ListParagraph"/>
        <w:tabs>
          <w:tab w:val="left" w:pos="720"/>
        </w:tabs>
        <w:autoSpaceDE w:val="0"/>
        <w:autoSpaceDN w:val="0"/>
        <w:adjustRightInd w:val="0"/>
        <w:jc w:val="both"/>
        <w:rPr>
          <w:bCs/>
          <w:sz w:val="22"/>
        </w:rPr>
      </w:pPr>
    </w:p>
    <w:p w14:paraId="0E7CB047" w14:textId="77777777" w:rsidR="00B870D1" w:rsidRPr="00B221C5" w:rsidRDefault="00B870D1" w:rsidP="00B870D1">
      <w:pPr>
        <w:pStyle w:val="ListParagraph"/>
        <w:numPr>
          <w:ilvl w:val="0"/>
          <w:numId w:val="8"/>
        </w:numPr>
        <w:jc w:val="both"/>
      </w:pPr>
      <w:r w:rsidRPr="00AE1B0D">
        <w:rPr>
          <w:sz w:val="22"/>
          <w:u w:val="single"/>
        </w:rPr>
        <w:t>Enrollment</w:t>
      </w:r>
      <w:r w:rsidRPr="00AE1B0D">
        <w:rPr>
          <w:sz w:val="22"/>
        </w:rPr>
        <w:t xml:space="preserve">. Study Site and Participating Investigator shall use reasonable efforts to recruit and enroll up to </w:t>
      </w:r>
      <w:r w:rsidRPr="00AE1B0D">
        <w:rPr>
          <w:b/>
          <w:bCs/>
          <w:sz w:val="22"/>
        </w:rPr>
        <w:t>fifteen</w:t>
      </w:r>
      <w:r w:rsidRPr="00AE1B0D">
        <w:rPr>
          <w:sz w:val="22"/>
        </w:rPr>
        <w:t xml:space="preserve"> (</w:t>
      </w:r>
      <w:r w:rsidRPr="00AE1B0D">
        <w:rPr>
          <w:b/>
          <w:bCs/>
          <w:sz w:val="22"/>
        </w:rPr>
        <w:t>15</w:t>
      </w:r>
      <w:r w:rsidRPr="00AE1B0D">
        <w:rPr>
          <w:sz w:val="22"/>
        </w:rPr>
        <w:t xml:space="preserve">) evaluable Study subjects into the Study within a reasonable timeframe after commencement of the Study at Study Site and in accordance with the Protocol. </w:t>
      </w:r>
      <w:r w:rsidRPr="00EF289E">
        <w:t xml:space="preserve"> </w:t>
      </w:r>
      <w:r w:rsidRPr="00B221C5">
        <w:rPr>
          <w:sz w:val="22"/>
        </w:rPr>
        <w:t xml:space="preserve">Notwithstanding the foregoing, the enrollment requirement may be changed at the sole discretion of Sponsor or Duke through </w:t>
      </w:r>
      <w:r w:rsidRPr="00833381">
        <w:rPr>
          <w:sz w:val="22"/>
        </w:rPr>
        <w:t>written communicatio</w:t>
      </w:r>
      <w:r>
        <w:rPr>
          <w:sz w:val="22"/>
        </w:rPr>
        <w:t xml:space="preserve">n </w:t>
      </w:r>
      <w:r w:rsidRPr="00833381">
        <w:rPr>
          <w:sz w:val="22"/>
        </w:rPr>
        <w:t>from</w:t>
      </w:r>
      <w:r w:rsidRPr="00B221C5">
        <w:rPr>
          <w:sz w:val="22"/>
        </w:rPr>
        <w:t xml:space="preserve"> Sponsor or Duke.</w:t>
      </w:r>
    </w:p>
    <w:p w14:paraId="60834E29" w14:textId="77777777" w:rsidR="00B870D1" w:rsidRPr="007F0619" w:rsidRDefault="00B870D1" w:rsidP="00B870D1">
      <w:pPr>
        <w:pStyle w:val="ListParagraph"/>
        <w:ind w:left="360"/>
        <w:jc w:val="both"/>
      </w:pPr>
    </w:p>
    <w:p w14:paraId="285A67D8" w14:textId="77777777" w:rsidR="00B870D1" w:rsidRPr="00D51D5F" w:rsidRDefault="00B870D1" w:rsidP="00B870D1">
      <w:pPr>
        <w:ind w:left="360"/>
        <w:jc w:val="both"/>
        <w:rPr>
          <w:b/>
          <w:bCs/>
          <w:sz w:val="22"/>
        </w:rPr>
      </w:pPr>
      <w:r w:rsidRPr="00B221C5">
        <w:rPr>
          <w:b/>
          <w:bCs/>
          <w:sz w:val="22"/>
        </w:rPr>
        <w:t>Additionally, Study Site and Participating Investigator may be authorized to enroll additional Study subjects over the above stated amount upon prior written permission of the Sponsor or Duke.</w:t>
      </w:r>
    </w:p>
    <w:p w14:paraId="2F4E80FE" w14:textId="77777777" w:rsidR="00B870D1" w:rsidRDefault="00B870D1" w:rsidP="00B870D1">
      <w:pPr>
        <w:pStyle w:val="ListParagraph"/>
        <w:tabs>
          <w:tab w:val="left" w:pos="720"/>
        </w:tabs>
        <w:autoSpaceDE w:val="0"/>
        <w:autoSpaceDN w:val="0"/>
        <w:adjustRightInd w:val="0"/>
        <w:jc w:val="both"/>
        <w:rPr>
          <w:bCs/>
          <w:sz w:val="22"/>
        </w:rPr>
      </w:pPr>
    </w:p>
    <w:p w14:paraId="71B75A99" w14:textId="77777777" w:rsidR="00B870D1" w:rsidRDefault="00B870D1" w:rsidP="00B870D1">
      <w:pPr>
        <w:pStyle w:val="ListParagraph"/>
        <w:numPr>
          <w:ilvl w:val="0"/>
          <w:numId w:val="8"/>
        </w:numPr>
        <w:tabs>
          <w:tab w:val="left" w:pos="720"/>
        </w:tabs>
        <w:autoSpaceDE w:val="0"/>
        <w:autoSpaceDN w:val="0"/>
        <w:adjustRightInd w:val="0"/>
        <w:jc w:val="both"/>
        <w:rPr>
          <w:bCs/>
          <w:sz w:val="22"/>
        </w:rPr>
      </w:pPr>
      <w:r>
        <w:rPr>
          <w:bCs/>
          <w:sz w:val="22"/>
        </w:rPr>
        <w:lastRenderedPageBreak/>
        <w:t>SCREEN FAILURE PAYMENTS</w:t>
      </w:r>
    </w:p>
    <w:p w14:paraId="221BA6FB" w14:textId="77777777" w:rsidR="00B870D1" w:rsidRDefault="00B870D1" w:rsidP="00B870D1">
      <w:pPr>
        <w:tabs>
          <w:tab w:val="left" w:pos="720"/>
        </w:tabs>
        <w:autoSpaceDE w:val="0"/>
        <w:autoSpaceDN w:val="0"/>
        <w:adjustRightInd w:val="0"/>
        <w:ind w:left="720"/>
        <w:jc w:val="both"/>
        <w:rPr>
          <w:bCs/>
          <w:sz w:val="22"/>
        </w:rPr>
      </w:pPr>
    </w:p>
    <w:p w14:paraId="19E1A75B" w14:textId="77777777" w:rsidR="00B870D1" w:rsidRPr="00A21DE1" w:rsidRDefault="00B870D1" w:rsidP="00B870D1">
      <w:pPr>
        <w:tabs>
          <w:tab w:val="left" w:pos="720"/>
        </w:tabs>
        <w:autoSpaceDE w:val="0"/>
        <w:autoSpaceDN w:val="0"/>
        <w:adjustRightInd w:val="0"/>
        <w:ind w:left="720"/>
        <w:jc w:val="both"/>
        <w:rPr>
          <w:bCs/>
          <w:sz w:val="22"/>
        </w:rPr>
      </w:pPr>
      <w:r w:rsidRPr="00A21DE1">
        <w:rPr>
          <w:bCs/>
          <w:sz w:val="22"/>
        </w:rPr>
        <w:t xml:space="preserve">To be qualified for payment, screen failures must be monitored and verified by Sponsor. Reimbursement will be made for validated and Sponsor approved screen failures unrelated to medical history as set forth in this agreement. </w:t>
      </w:r>
    </w:p>
    <w:p w14:paraId="00DDFC12" w14:textId="77777777" w:rsidR="00B870D1" w:rsidRPr="00A21DE1" w:rsidRDefault="00B870D1" w:rsidP="00B870D1">
      <w:pPr>
        <w:tabs>
          <w:tab w:val="left" w:pos="720"/>
        </w:tabs>
        <w:autoSpaceDE w:val="0"/>
        <w:autoSpaceDN w:val="0"/>
        <w:adjustRightInd w:val="0"/>
        <w:jc w:val="both"/>
        <w:rPr>
          <w:bCs/>
          <w:sz w:val="22"/>
        </w:rPr>
      </w:pPr>
    </w:p>
    <w:p w14:paraId="5F1BDFE1" w14:textId="77777777" w:rsidR="00B870D1" w:rsidRPr="00CA1CFD" w:rsidRDefault="00B870D1" w:rsidP="00B870D1">
      <w:pPr>
        <w:tabs>
          <w:tab w:val="left" w:pos="720"/>
        </w:tabs>
        <w:autoSpaceDE w:val="0"/>
        <w:autoSpaceDN w:val="0"/>
        <w:adjustRightInd w:val="0"/>
        <w:ind w:left="720"/>
        <w:jc w:val="both"/>
        <w:rPr>
          <w:bCs/>
          <w:sz w:val="22"/>
        </w:rPr>
      </w:pPr>
      <w:r>
        <w:rPr>
          <w:bCs/>
          <w:sz w:val="22"/>
        </w:rPr>
        <w:t>Study Site</w:t>
      </w:r>
      <w:r w:rsidRPr="00A21DE1">
        <w:rPr>
          <w:bCs/>
          <w:sz w:val="22"/>
        </w:rPr>
        <w:t xml:space="preserve"> will be reimbursed up to a maximum of </w:t>
      </w:r>
      <w:r>
        <w:rPr>
          <w:bCs/>
          <w:sz w:val="22"/>
        </w:rPr>
        <w:t>seven</w:t>
      </w:r>
      <w:r w:rsidRPr="00A21DE1">
        <w:rPr>
          <w:bCs/>
          <w:sz w:val="22"/>
        </w:rPr>
        <w:t xml:space="preserve"> (</w:t>
      </w:r>
      <w:r>
        <w:rPr>
          <w:bCs/>
          <w:sz w:val="22"/>
        </w:rPr>
        <w:t>7</w:t>
      </w:r>
      <w:r w:rsidRPr="00A21DE1">
        <w:rPr>
          <w:bCs/>
          <w:sz w:val="22"/>
        </w:rPr>
        <w:t xml:space="preserve">) confirmed screen failures over the duration of the Study at the rate of Visit 1 as specified within </w:t>
      </w:r>
      <w:r>
        <w:rPr>
          <w:bCs/>
          <w:sz w:val="22"/>
        </w:rPr>
        <w:t>Table 2</w:t>
      </w:r>
      <w:r w:rsidRPr="00A21DE1">
        <w:rPr>
          <w:bCs/>
          <w:sz w:val="22"/>
        </w:rPr>
        <w:t xml:space="preserve">. </w:t>
      </w:r>
      <w:r>
        <w:rPr>
          <w:bCs/>
          <w:sz w:val="22"/>
        </w:rPr>
        <w:t xml:space="preserve"> </w:t>
      </w:r>
      <w:r w:rsidRPr="00BD1CD7">
        <w:rPr>
          <w:bCs/>
          <w:sz w:val="22"/>
        </w:rPr>
        <w:t>Any additional screen failures must be approved for payment in writing by Sponsor/Duke.</w:t>
      </w:r>
    </w:p>
    <w:p w14:paraId="4B68B46C" w14:textId="77777777" w:rsidR="00B870D1" w:rsidRDefault="00B870D1" w:rsidP="00B870D1">
      <w:pPr>
        <w:tabs>
          <w:tab w:val="left" w:pos="720"/>
        </w:tabs>
        <w:autoSpaceDE w:val="0"/>
        <w:autoSpaceDN w:val="0"/>
        <w:adjustRightInd w:val="0"/>
        <w:jc w:val="both"/>
        <w:rPr>
          <w:b/>
          <w:sz w:val="22"/>
        </w:rPr>
      </w:pPr>
    </w:p>
    <w:p w14:paraId="0ADE77F1" w14:textId="77777777" w:rsidR="00B870D1" w:rsidRPr="00CA1CFD" w:rsidRDefault="00B870D1" w:rsidP="00B870D1">
      <w:pPr>
        <w:tabs>
          <w:tab w:val="left" w:pos="720"/>
        </w:tabs>
        <w:autoSpaceDE w:val="0"/>
        <w:autoSpaceDN w:val="0"/>
        <w:adjustRightInd w:val="0"/>
        <w:jc w:val="both"/>
        <w:rPr>
          <w:b/>
          <w:sz w:val="22"/>
          <w:u w:val="single"/>
        </w:rPr>
      </w:pPr>
      <w:r w:rsidRPr="00833381">
        <w:rPr>
          <w:b/>
          <w:sz w:val="22"/>
          <w:u w:val="single"/>
        </w:rPr>
        <w:t>STUDY PAYMENT TERMS</w:t>
      </w:r>
    </w:p>
    <w:p w14:paraId="13AC10D3" w14:textId="77777777" w:rsidR="00B870D1" w:rsidRDefault="00B870D1" w:rsidP="00B870D1">
      <w:pPr>
        <w:autoSpaceDE w:val="0"/>
        <w:autoSpaceDN w:val="0"/>
        <w:adjustRightInd w:val="0"/>
        <w:jc w:val="both"/>
        <w:rPr>
          <w:sz w:val="22"/>
        </w:rPr>
      </w:pPr>
    </w:p>
    <w:p w14:paraId="4B0E31F0" w14:textId="77777777" w:rsidR="00B870D1" w:rsidRPr="00232EEA" w:rsidRDefault="00B870D1" w:rsidP="00B870D1">
      <w:pPr>
        <w:pStyle w:val="ListParagraph"/>
        <w:numPr>
          <w:ilvl w:val="0"/>
          <w:numId w:val="7"/>
        </w:numPr>
        <w:autoSpaceDE w:val="0"/>
        <w:autoSpaceDN w:val="0"/>
        <w:adjustRightInd w:val="0"/>
        <w:jc w:val="both"/>
        <w:rPr>
          <w:sz w:val="22"/>
        </w:rPr>
      </w:pPr>
      <w:r w:rsidRPr="00B221C5">
        <w:rPr>
          <w:sz w:val="22"/>
          <w:u w:val="single"/>
        </w:rPr>
        <w:t>Premature Termination</w:t>
      </w:r>
      <w:r>
        <w:rPr>
          <w:sz w:val="22"/>
        </w:rPr>
        <w:t xml:space="preserve">. </w:t>
      </w:r>
      <w:r w:rsidRPr="00B221C5">
        <w:rPr>
          <w:sz w:val="22"/>
        </w:rPr>
        <w:t xml:space="preserve">In the event a </w:t>
      </w:r>
      <w:r w:rsidRPr="000A11A7">
        <w:rPr>
          <w:sz w:val="22"/>
        </w:rPr>
        <w:t xml:space="preserve">subject terminates or is terminated early from the Study, Study Site will be paid for </w:t>
      </w:r>
      <w:r>
        <w:rPr>
          <w:sz w:val="22"/>
        </w:rPr>
        <w:t>visit</w:t>
      </w:r>
      <w:r w:rsidRPr="000A11A7">
        <w:rPr>
          <w:sz w:val="22"/>
        </w:rPr>
        <w:t xml:space="preserve">s completed in accordance with the </w:t>
      </w:r>
      <w:r>
        <w:rPr>
          <w:sz w:val="22"/>
        </w:rPr>
        <w:t>Table 2 – Visit Payment Schedule</w:t>
      </w:r>
      <w:r w:rsidRPr="000A11A7">
        <w:rPr>
          <w:sz w:val="22"/>
        </w:rPr>
        <w:t xml:space="preserve"> </w:t>
      </w:r>
      <w:r w:rsidRPr="000A11A7">
        <w:rPr>
          <w:sz w:val="22"/>
          <w:szCs w:val="22"/>
        </w:rPr>
        <w:t xml:space="preserve">set forth in this </w:t>
      </w:r>
      <w:r w:rsidRPr="000A11A7">
        <w:rPr>
          <w:sz w:val="22"/>
          <w:szCs w:val="22"/>
          <w:u w:val="single"/>
        </w:rPr>
        <w:t>Exhibit B</w:t>
      </w:r>
      <w:r w:rsidRPr="000A11A7">
        <w:rPr>
          <w:sz w:val="22"/>
        </w:rPr>
        <w:t>.</w:t>
      </w:r>
    </w:p>
    <w:p w14:paraId="7A9EA25E" w14:textId="77777777" w:rsidR="00B870D1" w:rsidRDefault="00B870D1" w:rsidP="00B870D1">
      <w:pPr>
        <w:autoSpaceDE w:val="0"/>
        <w:autoSpaceDN w:val="0"/>
        <w:adjustRightInd w:val="0"/>
        <w:ind w:left="720"/>
        <w:jc w:val="both"/>
        <w:rPr>
          <w:sz w:val="22"/>
        </w:rPr>
      </w:pPr>
    </w:p>
    <w:p w14:paraId="32C7FCB7" w14:textId="77777777" w:rsidR="00B870D1" w:rsidRDefault="00B870D1" w:rsidP="00B870D1">
      <w:pPr>
        <w:autoSpaceDE w:val="0"/>
        <w:autoSpaceDN w:val="0"/>
        <w:adjustRightInd w:val="0"/>
        <w:ind w:left="720"/>
        <w:jc w:val="both"/>
        <w:rPr>
          <w:sz w:val="22"/>
        </w:rPr>
      </w:pPr>
      <w:r>
        <w:rPr>
          <w:sz w:val="22"/>
        </w:rPr>
        <w:t xml:space="preserve">In the event of premature termination of this Study, Study Site will be paid for milestones completed in accordance with the milestone payment schedule </w:t>
      </w:r>
      <w:r>
        <w:rPr>
          <w:sz w:val="22"/>
          <w:szCs w:val="22"/>
        </w:rPr>
        <w:t xml:space="preserve">set forth in this </w:t>
      </w:r>
      <w:r>
        <w:rPr>
          <w:sz w:val="22"/>
          <w:szCs w:val="22"/>
          <w:u w:val="single"/>
        </w:rPr>
        <w:t>Exhibit B</w:t>
      </w:r>
      <w:r>
        <w:rPr>
          <w:sz w:val="22"/>
        </w:rPr>
        <w:t xml:space="preserve">.  </w:t>
      </w:r>
    </w:p>
    <w:p w14:paraId="3D36C907" w14:textId="77777777" w:rsidR="00B870D1" w:rsidRDefault="00B870D1" w:rsidP="00B870D1">
      <w:pPr>
        <w:autoSpaceDE w:val="0"/>
        <w:autoSpaceDN w:val="0"/>
        <w:adjustRightInd w:val="0"/>
        <w:ind w:left="720"/>
        <w:jc w:val="both"/>
        <w:rPr>
          <w:sz w:val="22"/>
        </w:rPr>
      </w:pPr>
    </w:p>
    <w:p w14:paraId="79CAF57E" w14:textId="77777777" w:rsidR="00B870D1" w:rsidRDefault="00B870D1" w:rsidP="00B870D1">
      <w:pPr>
        <w:autoSpaceDE w:val="0"/>
        <w:autoSpaceDN w:val="0"/>
        <w:adjustRightInd w:val="0"/>
        <w:ind w:left="720"/>
        <w:jc w:val="both"/>
        <w:rPr>
          <w:sz w:val="22"/>
        </w:rPr>
      </w:pPr>
      <w:r>
        <w:rPr>
          <w:sz w:val="22"/>
          <w:szCs w:val="22"/>
        </w:rPr>
        <w:t>If Study Site’s participation is terminated because of failure to enroll any patients, Study Site/Participating Investigator will not be entitled to reimbursement or payment for any costs that were incurred prior to such termination, except to the extent such costs as set forth expressly in this Agreement as upfront, non-</w:t>
      </w:r>
      <w:r w:rsidRPr="009A7B18">
        <w:rPr>
          <w:sz w:val="22"/>
          <w:szCs w:val="22"/>
        </w:rPr>
        <w:t>refundable payments, such as initial non-refundable fees and IRB fees incurred directly by Study Site, or those costs that are approved in writing by Duke.</w:t>
      </w:r>
    </w:p>
    <w:p w14:paraId="7A38EED0" w14:textId="77777777" w:rsidR="00B870D1" w:rsidRDefault="00B870D1" w:rsidP="00B870D1">
      <w:pPr>
        <w:autoSpaceDE w:val="0"/>
        <w:autoSpaceDN w:val="0"/>
        <w:adjustRightInd w:val="0"/>
        <w:ind w:left="720"/>
        <w:jc w:val="both"/>
        <w:rPr>
          <w:sz w:val="22"/>
        </w:rPr>
      </w:pPr>
    </w:p>
    <w:p w14:paraId="752E8E21" w14:textId="77777777" w:rsidR="00B870D1" w:rsidRDefault="00B870D1" w:rsidP="00B870D1">
      <w:pPr>
        <w:pStyle w:val="ListParagraph"/>
        <w:numPr>
          <w:ilvl w:val="0"/>
          <w:numId w:val="7"/>
        </w:numPr>
        <w:autoSpaceDE w:val="0"/>
        <w:autoSpaceDN w:val="0"/>
        <w:adjustRightInd w:val="0"/>
        <w:jc w:val="both"/>
        <w:rPr>
          <w:sz w:val="22"/>
        </w:rPr>
      </w:pPr>
      <w:r w:rsidRPr="00B221C5">
        <w:rPr>
          <w:sz w:val="22"/>
          <w:u w:val="single"/>
        </w:rPr>
        <w:t>Subject Stipends</w:t>
      </w:r>
      <w:r>
        <w:rPr>
          <w:sz w:val="22"/>
        </w:rPr>
        <w:t xml:space="preserve">. </w:t>
      </w:r>
      <w:r w:rsidRPr="005E2568">
        <w:rPr>
          <w:sz w:val="22"/>
        </w:rPr>
        <w:t>Any payment(s) of stipends to subjects shall be made by the Study Site directly to the subject(s).</w:t>
      </w:r>
    </w:p>
    <w:p w14:paraId="160F8FD6" w14:textId="77777777" w:rsidR="00B870D1" w:rsidRPr="00B221C5" w:rsidRDefault="00B870D1" w:rsidP="00B870D1">
      <w:pPr>
        <w:autoSpaceDE w:val="0"/>
        <w:autoSpaceDN w:val="0"/>
        <w:adjustRightInd w:val="0"/>
        <w:jc w:val="both"/>
        <w:rPr>
          <w:sz w:val="22"/>
        </w:rPr>
      </w:pPr>
    </w:p>
    <w:p w14:paraId="6E0DC45B" w14:textId="77777777" w:rsidR="00B870D1" w:rsidRPr="00B221C5" w:rsidRDefault="00B870D1" w:rsidP="00B870D1">
      <w:pPr>
        <w:pStyle w:val="ListParagraph"/>
        <w:numPr>
          <w:ilvl w:val="0"/>
          <w:numId w:val="7"/>
        </w:numPr>
        <w:autoSpaceDE w:val="0"/>
        <w:autoSpaceDN w:val="0"/>
        <w:adjustRightInd w:val="0"/>
        <w:jc w:val="both"/>
        <w:rPr>
          <w:sz w:val="22"/>
          <w:szCs w:val="22"/>
        </w:rPr>
      </w:pPr>
      <w:r w:rsidRPr="00B221C5">
        <w:rPr>
          <w:sz w:val="22"/>
          <w:szCs w:val="22"/>
          <w:u w:val="single"/>
        </w:rPr>
        <w:t>Payment Schedule</w:t>
      </w:r>
      <w:r>
        <w:rPr>
          <w:sz w:val="22"/>
          <w:szCs w:val="22"/>
        </w:rPr>
        <w:t>.</w:t>
      </w:r>
      <w:r w:rsidRPr="00B221C5">
        <w:rPr>
          <w:sz w:val="22"/>
          <w:szCs w:val="22"/>
        </w:rPr>
        <w:t xml:space="preserve"> Payments are processed monthly. The monthly payment cutoff date for EDC entry is the 25th of each month. If the data is entered after the 25th of the month the visit will be paid in the subsequent payment cycle. The cutoff date for pass through invoices is the 10th of the month.</w:t>
      </w:r>
      <w:r>
        <w:rPr>
          <w:sz w:val="22"/>
          <w:szCs w:val="22"/>
        </w:rPr>
        <w:t xml:space="preserve"> </w:t>
      </w:r>
    </w:p>
    <w:p w14:paraId="2132B911" w14:textId="77777777" w:rsidR="00B870D1" w:rsidRPr="00155DA3" w:rsidRDefault="00B870D1" w:rsidP="00B870D1">
      <w:pPr>
        <w:autoSpaceDE w:val="0"/>
        <w:autoSpaceDN w:val="0"/>
        <w:adjustRightInd w:val="0"/>
        <w:ind w:left="360"/>
        <w:jc w:val="both"/>
        <w:rPr>
          <w:sz w:val="22"/>
          <w:szCs w:val="22"/>
        </w:rPr>
      </w:pPr>
    </w:p>
    <w:p w14:paraId="31F28B22" w14:textId="77777777" w:rsidR="00B870D1" w:rsidRDefault="00B870D1" w:rsidP="00B870D1">
      <w:pPr>
        <w:pStyle w:val="ListParagraph"/>
        <w:numPr>
          <w:ilvl w:val="0"/>
          <w:numId w:val="7"/>
        </w:numPr>
        <w:autoSpaceDE w:val="0"/>
        <w:autoSpaceDN w:val="0"/>
        <w:adjustRightInd w:val="0"/>
        <w:jc w:val="both"/>
        <w:rPr>
          <w:sz w:val="22"/>
          <w:szCs w:val="22"/>
        </w:rPr>
      </w:pPr>
      <w:r w:rsidRPr="00B221C5">
        <w:rPr>
          <w:sz w:val="22"/>
          <w:szCs w:val="22"/>
          <w:u w:val="single"/>
        </w:rPr>
        <w:t>Incomplete Data and Protocol Deviation</w:t>
      </w:r>
      <w:r>
        <w:rPr>
          <w:sz w:val="22"/>
          <w:szCs w:val="22"/>
        </w:rPr>
        <w:t xml:space="preserve">. </w:t>
      </w:r>
      <w:r w:rsidRPr="00B221C5">
        <w:rPr>
          <w:sz w:val="22"/>
          <w:szCs w:val="22"/>
        </w:rPr>
        <w:t>Sponsor reserves the right to withhold payment for any subject (a) for whom complete data has not been obtained, or (b) who has deviated from the Protocol resulting in invalid data.</w:t>
      </w:r>
      <w:r>
        <w:rPr>
          <w:sz w:val="22"/>
          <w:szCs w:val="22"/>
        </w:rPr>
        <w:t xml:space="preserve"> </w:t>
      </w:r>
      <w:r w:rsidRPr="005A128C">
        <w:t xml:space="preserve"> </w:t>
      </w:r>
      <w:r>
        <w:rPr>
          <w:rStyle w:val="ui-provider"/>
        </w:rPr>
        <w:t>The foregoing does not include deviations related to patient safety.</w:t>
      </w:r>
    </w:p>
    <w:p w14:paraId="40D0558B" w14:textId="77777777" w:rsidR="00B870D1" w:rsidRPr="00763414" w:rsidRDefault="00B870D1" w:rsidP="00B870D1">
      <w:pPr>
        <w:jc w:val="both"/>
        <w:rPr>
          <w:sz w:val="22"/>
          <w:szCs w:val="22"/>
          <w:u w:val="single"/>
        </w:rPr>
      </w:pPr>
    </w:p>
    <w:p w14:paraId="136E8632" w14:textId="77777777" w:rsidR="00B870D1" w:rsidRPr="00B221C5" w:rsidRDefault="00B870D1" w:rsidP="00B870D1">
      <w:pPr>
        <w:pStyle w:val="ListParagraph"/>
        <w:numPr>
          <w:ilvl w:val="0"/>
          <w:numId w:val="7"/>
        </w:numPr>
        <w:autoSpaceDE w:val="0"/>
        <w:autoSpaceDN w:val="0"/>
        <w:adjustRightInd w:val="0"/>
        <w:jc w:val="both"/>
        <w:rPr>
          <w:sz w:val="22"/>
          <w:szCs w:val="22"/>
        </w:rPr>
      </w:pPr>
      <w:r w:rsidRPr="00B221C5">
        <w:rPr>
          <w:sz w:val="22"/>
          <w:szCs w:val="22"/>
          <w:u w:val="single"/>
        </w:rPr>
        <w:t>Final Payment.</w:t>
      </w:r>
      <w:r w:rsidRPr="00B221C5">
        <w:rPr>
          <w:sz w:val="22"/>
          <w:szCs w:val="22"/>
        </w:rPr>
        <w:t xml:space="preserve"> Payment Administrator shall reconcile and reimburse Study Site, or other appropriate payee, any remaining amounts upon:</w:t>
      </w:r>
    </w:p>
    <w:p w14:paraId="121EF7B2" w14:textId="77777777" w:rsidR="00B870D1" w:rsidRDefault="00B870D1" w:rsidP="00B870D1">
      <w:pPr>
        <w:pStyle w:val="ListParagraph"/>
        <w:numPr>
          <w:ilvl w:val="0"/>
          <w:numId w:val="6"/>
        </w:numPr>
        <w:autoSpaceDE w:val="0"/>
        <w:autoSpaceDN w:val="0"/>
        <w:adjustRightInd w:val="0"/>
        <w:jc w:val="both"/>
        <w:rPr>
          <w:sz w:val="22"/>
          <w:szCs w:val="22"/>
        </w:rPr>
      </w:pPr>
      <w:r>
        <w:rPr>
          <w:sz w:val="22"/>
          <w:szCs w:val="22"/>
        </w:rPr>
        <w:t xml:space="preserve">Verification of completed subject visits; </w:t>
      </w:r>
    </w:p>
    <w:p w14:paraId="49111EBC" w14:textId="77777777" w:rsidR="00B870D1" w:rsidRDefault="00B870D1" w:rsidP="00B870D1">
      <w:pPr>
        <w:autoSpaceDE w:val="0"/>
        <w:autoSpaceDN w:val="0"/>
        <w:adjustRightInd w:val="0"/>
        <w:ind w:left="270" w:firstLine="720"/>
        <w:jc w:val="both"/>
        <w:rPr>
          <w:sz w:val="22"/>
          <w:szCs w:val="22"/>
        </w:rPr>
      </w:pPr>
      <w:r>
        <w:rPr>
          <w:sz w:val="22"/>
          <w:szCs w:val="22"/>
        </w:rPr>
        <w:t xml:space="preserve">ii. Final acceptance by Sponsor of all CRF/eCRF pages; </w:t>
      </w:r>
    </w:p>
    <w:p w14:paraId="30D4FF8B" w14:textId="77777777" w:rsidR="00B870D1" w:rsidRDefault="00B870D1" w:rsidP="00B870D1">
      <w:pPr>
        <w:autoSpaceDE w:val="0"/>
        <w:autoSpaceDN w:val="0"/>
        <w:adjustRightInd w:val="0"/>
        <w:ind w:left="270" w:firstLine="720"/>
        <w:jc w:val="both"/>
        <w:rPr>
          <w:sz w:val="22"/>
          <w:szCs w:val="22"/>
        </w:rPr>
      </w:pPr>
      <w:r>
        <w:rPr>
          <w:sz w:val="22"/>
          <w:szCs w:val="22"/>
        </w:rPr>
        <w:t xml:space="preserve">iii. Resolution of all data clarifications issued; and </w:t>
      </w:r>
    </w:p>
    <w:p w14:paraId="765C4AE3" w14:textId="77777777" w:rsidR="00B870D1" w:rsidRPr="00CA1CFD" w:rsidRDefault="00B870D1" w:rsidP="00B870D1">
      <w:pPr>
        <w:autoSpaceDE w:val="0"/>
        <w:autoSpaceDN w:val="0"/>
        <w:adjustRightInd w:val="0"/>
        <w:ind w:left="270" w:firstLine="720"/>
        <w:jc w:val="both"/>
        <w:rPr>
          <w:sz w:val="22"/>
          <w:szCs w:val="22"/>
        </w:rPr>
      </w:pPr>
      <w:r>
        <w:rPr>
          <w:sz w:val="22"/>
          <w:szCs w:val="22"/>
        </w:rPr>
        <w:t>iv. Satisfaction of all other applicable conditions set forth in this Agreement.</w:t>
      </w:r>
    </w:p>
    <w:p w14:paraId="4DB1ED09" w14:textId="77777777" w:rsidR="00B870D1" w:rsidRPr="00CA1CFD" w:rsidRDefault="00B870D1" w:rsidP="00B870D1">
      <w:pPr>
        <w:autoSpaceDE w:val="0"/>
        <w:autoSpaceDN w:val="0"/>
        <w:adjustRightInd w:val="0"/>
        <w:ind w:left="1800"/>
        <w:jc w:val="both"/>
        <w:rPr>
          <w:sz w:val="22"/>
          <w:szCs w:val="22"/>
        </w:rPr>
      </w:pPr>
    </w:p>
    <w:p w14:paraId="3DDF54CD" w14:textId="77777777" w:rsidR="00B870D1" w:rsidRPr="00217D8C" w:rsidRDefault="00B870D1" w:rsidP="00B870D1">
      <w:pPr>
        <w:autoSpaceDE w:val="0"/>
        <w:autoSpaceDN w:val="0"/>
        <w:adjustRightInd w:val="0"/>
        <w:ind w:left="720"/>
        <w:jc w:val="both"/>
        <w:rPr>
          <w:sz w:val="22"/>
          <w:szCs w:val="22"/>
        </w:rPr>
      </w:pPr>
      <w:r w:rsidRPr="00217D8C">
        <w:rPr>
          <w:sz w:val="22"/>
          <w:szCs w:val="22"/>
        </w:rPr>
        <w:t xml:space="preserve">Study Site/Participating Investigator will have thirty (30) days after the receipt of the final payment to dispute any payment discrepancies and to submit any final invoices for pass-through expenses. </w:t>
      </w:r>
    </w:p>
    <w:p w14:paraId="3BC510D8" w14:textId="77777777" w:rsidR="00B870D1" w:rsidRPr="009A7B18" w:rsidRDefault="00B870D1" w:rsidP="00B870D1">
      <w:pPr>
        <w:pStyle w:val="ListParagraph"/>
        <w:autoSpaceDE w:val="0"/>
        <w:autoSpaceDN w:val="0"/>
        <w:adjustRightInd w:val="0"/>
        <w:ind w:left="1800"/>
        <w:jc w:val="both"/>
        <w:rPr>
          <w:sz w:val="22"/>
          <w:szCs w:val="22"/>
        </w:rPr>
      </w:pPr>
    </w:p>
    <w:p w14:paraId="1223F62E" w14:textId="77777777" w:rsidR="00B870D1" w:rsidRPr="00B221C5" w:rsidRDefault="00B870D1" w:rsidP="00B870D1">
      <w:pPr>
        <w:pStyle w:val="ListParagraph"/>
        <w:numPr>
          <w:ilvl w:val="0"/>
          <w:numId w:val="7"/>
        </w:numPr>
        <w:jc w:val="both"/>
        <w:rPr>
          <w:sz w:val="22"/>
          <w:szCs w:val="22"/>
        </w:rPr>
      </w:pPr>
      <w:r w:rsidRPr="00B221C5">
        <w:rPr>
          <w:sz w:val="22"/>
          <w:szCs w:val="22"/>
          <w:u w:val="single"/>
        </w:rPr>
        <w:t>Refunding Payments.</w:t>
      </w:r>
      <w:r w:rsidRPr="00B221C5">
        <w:rPr>
          <w:sz w:val="22"/>
          <w:szCs w:val="22"/>
        </w:rPr>
        <w:t xml:space="preserve"> In the event that either Study Site or Payment Administrator determines that Study Site received any excess payment</w:t>
      </w:r>
      <w:r>
        <w:rPr>
          <w:sz w:val="22"/>
          <w:szCs w:val="22"/>
        </w:rPr>
        <w:t>,</w:t>
      </w:r>
      <w:r w:rsidRPr="00B221C5">
        <w:rPr>
          <w:sz w:val="22"/>
          <w:szCs w:val="22"/>
        </w:rPr>
        <w:t xml:space="preserve"> the Party discovering such overpayment shall notify the other Party and Study Site shall refund </w:t>
      </w:r>
      <w:r>
        <w:rPr>
          <w:sz w:val="22"/>
          <w:szCs w:val="22"/>
        </w:rPr>
        <w:t>the</w:t>
      </w:r>
      <w:r w:rsidRPr="00B221C5">
        <w:rPr>
          <w:sz w:val="22"/>
          <w:szCs w:val="22"/>
        </w:rPr>
        <w:t xml:space="preserve"> excess </w:t>
      </w:r>
      <w:r>
        <w:rPr>
          <w:sz w:val="22"/>
          <w:szCs w:val="22"/>
        </w:rPr>
        <w:t>funds</w:t>
      </w:r>
      <w:r w:rsidRPr="00B221C5">
        <w:rPr>
          <w:sz w:val="22"/>
          <w:szCs w:val="22"/>
        </w:rPr>
        <w:t xml:space="preserve"> to Payment Administrator within thirty (30) days of such determination.</w:t>
      </w:r>
    </w:p>
    <w:p w14:paraId="08A7EFAC" w14:textId="77777777" w:rsidR="00B870D1" w:rsidRPr="008E74E1" w:rsidRDefault="00B870D1" w:rsidP="00B870D1">
      <w:pPr>
        <w:pStyle w:val="ListParagraph"/>
        <w:autoSpaceDE w:val="0"/>
        <w:autoSpaceDN w:val="0"/>
        <w:adjustRightInd w:val="0"/>
        <w:ind w:left="1800"/>
        <w:jc w:val="both"/>
        <w:rPr>
          <w:sz w:val="22"/>
          <w:szCs w:val="22"/>
        </w:rPr>
      </w:pPr>
    </w:p>
    <w:p w14:paraId="2DA24C5D"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 xml:space="preserve">All refund checks from </w:t>
      </w:r>
      <w:r>
        <w:rPr>
          <w:sz w:val="22"/>
          <w:szCs w:val="22"/>
        </w:rPr>
        <w:t>Study</w:t>
      </w:r>
      <w:r w:rsidRPr="008E74E1">
        <w:rPr>
          <w:sz w:val="22"/>
          <w:szCs w:val="22"/>
        </w:rPr>
        <w:t xml:space="preserve"> Site must be mailed to:</w:t>
      </w:r>
    </w:p>
    <w:p w14:paraId="46584C13" w14:textId="77777777" w:rsidR="00B870D1" w:rsidRPr="008E74E1" w:rsidRDefault="00B870D1" w:rsidP="00B870D1">
      <w:pPr>
        <w:pStyle w:val="ListParagraph"/>
        <w:autoSpaceDE w:val="0"/>
        <w:autoSpaceDN w:val="0"/>
        <w:adjustRightInd w:val="0"/>
        <w:ind w:left="1800"/>
        <w:jc w:val="both"/>
        <w:rPr>
          <w:sz w:val="22"/>
          <w:szCs w:val="22"/>
        </w:rPr>
      </w:pPr>
    </w:p>
    <w:p w14:paraId="446B48E6"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 xml:space="preserve">Clinical Financial Services, LLC dba IQVIA Clinical Trial Payments </w:t>
      </w:r>
    </w:p>
    <w:p w14:paraId="62D86AC8"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101 N Independence Mall East</w:t>
      </w:r>
    </w:p>
    <w:p w14:paraId="23856295"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Attn: Box 3101</w:t>
      </w:r>
    </w:p>
    <w:p w14:paraId="4F23C57F" w14:textId="77777777" w:rsidR="00B870D1" w:rsidRDefault="00B870D1" w:rsidP="00B870D1">
      <w:pPr>
        <w:pStyle w:val="ListParagraph"/>
        <w:autoSpaceDE w:val="0"/>
        <w:autoSpaceDN w:val="0"/>
        <w:adjustRightInd w:val="0"/>
        <w:ind w:left="1800"/>
        <w:jc w:val="both"/>
        <w:rPr>
          <w:sz w:val="22"/>
          <w:szCs w:val="22"/>
        </w:rPr>
      </w:pPr>
      <w:r w:rsidRPr="008E74E1">
        <w:rPr>
          <w:sz w:val="22"/>
          <w:szCs w:val="22"/>
        </w:rPr>
        <w:t>Philadelphia, PA 19106</w:t>
      </w:r>
    </w:p>
    <w:p w14:paraId="2A5C6B09" w14:textId="77777777" w:rsidR="00B870D1" w:rsidRPr="008E74E1" w:rsidRDefault="00B870D1" w:rsidP="00B870D1">
      <w:pPr>
        <w:pStyle w:val="ListParagraph"/>
        <w:autoSpaceDE w:val="0"/>
        <w:autoSpaceDN w:val="0"/>
        <w:adjustRightInd w:val="0"/>
        <w:ind w:left="1800"/>
        <w:jc w:val="both"/>
        <w:rPr>
          <w:sz w:val="22"/>
          <w:szCs w:val="22"/>
        </w:rPr>
      </w:pPr>
    </w:p>
    <w:p w14:paraId="36830034" w14:textId="77777777" w:rsidR="00B870D1" w:rsidRPr="008E74E1" w:rsidRDefault="00B870D1" w:rsidP="00B870D1">
      <w:pPr>
        <w:pStyle w:val="ListParagraph"/>
        <w:autoSpaceDE w:val="0"/>
        <w:autoSpaceDN w:val="0"/>
        <w:adjustRightInd w:val="0"/>
        <w:ind w:left="1800"/>
        <w:jc w:val="both"/>
        <w:rPr>
          <w:sz w:val="22"/>
          <w:szCs w:val="22"/>
        </w:rPr>
      </w:pPr>
      <w:r w:rsidRPr="008E74E1">
        <w:rPr>
          <w:sz w:val="22"/>
          <w:szCs w:val="22"/>
        </w:rPr>
        <w:t>Please include complete study number (</w:t>
      </w:r>
      <w:r>
        <w:rPr>
          <w:sz w:val="22"/>
          <w:szCs w:val="22"/>
        </w:rPr>
        <w:t>EX6018-4979)</w:t>
      </w:r>
      <w:r w:rsidRPr="008E74E1">
        <w:rPr>
          <w:sz w:val="22"/>
          <w:szCs w:val="22"/>
        </w:rPr>
        <w:t xml:space="preserve">, </w:t>
      </w:r>
      <w:r>
        <w:rPr>
          <w:sz w:val="22"/>
          <w:szCs w:val="22"/>
        </w:rPr>
        <w:t xml:space="preserve">Study </w:t>
      </w:r>
      <w:r w:rsidRPr="008E74E1">
        <w:rPr>
          <w:sz w:val="22"/>
          <w:szCs w:val="22"/>
        </w:rPr>
        <w:t>Site number and P</w:t>
      </w:r>
      <w:r>
        <w:rPr>
          <w:sz w:val="22"/>
          <w:szCs w:val="22"/>
        </w:rPr>
        <w:t xml:space="preserve">articipating </w:t>
      </w:r>
      <w:r w:rsidRPr="008E74E1">
        <w:rPr>
          <w:sz w:val="22"/>
          <w:szCs w:val="22"/>
        </w:rPr>
        <w:t>Investigator name.</w:t>
      </w:r>
    </w:p>
    <w:p w14:paraId="5AAB8CC0" w14:textId="77777777" w:rsidR="00B870D1" w:rsidRPr="00CA1CFD" w:rsidRDefault="00B870D1" w:rsidP="00B870D1">
      <w:pPr>
        <w:autoSpaceDE w:val="0"/>
        <w:autoSpaceDN w:val="0"/>
        <w:adjustRightInd w:val="0"/>
        <w:rPr>
          <w:sz w:val="22"/>
          <w:szCs w:val="22"/>
        </w:rPr>
      </w:pPr>
    </w:p>
    <w:p w14:paraId="024394FE" w14:textId="77777777" w:rsidR="00B870D1" w:rsidRPr="00232EEA" w:rsidRDefault="00B870D1" w:rsidP="00B870D1">
      <w:pPr>
        <w:pStyle w:val="ListParagraph"/>
        <w:rPr>
          <w:color w:val="FF0000"/>
          <w:sz w:val="22"/>
        </w:rPr>
      </w:pPr>
    </w:p>
    <w:p w14:paraId="75B795AF" w14:textId="77777777" w:rsidR="00B870D1" w:rsidRDefault="00B870D1" w:rsidP="00B870D1">
      <w:pPr>
        <w:pStyle w:val="Heading1"/>
        <w:tabs>
          <w:tab w:val="left" w:pos="8100"/>
        </w:tabs>
        <w:rPr>
          <w:color w:val="000000"/>
          <w:u w:val="none"/>
        </w:rPr>
      </w:pPr>
      <w:r>
        <w:rPr>
          <w:color w:val="000000"/>
          <w:u w:val="none"/>
        </w:rPr>
        <w:t>(End of Exhibit B)</w:t>
      </w:r>
    </w:p>
    <w:p w14:paraId="1EF64A5F" w14:textId="77777777" w:rsidR="00B870D1" w:rsidRPr="00EA5F0B" w:rsidRDefault="00B870D1" w:rsidP="00B870D1">
      <w:pPr>
        <w:rPr>
          <w:b/>
          <w:szCs w:val="24"/>
        </w:rPr>
      </w:pPr>
    </w:p>
    <w:p w14:paraId="406978DD" w14:textId="225D6FA4" w:rsidR="003236F3" w:rsidRDefault="003236F3" w:rsidP="00B870D1">
      <w:pPr>
        <w:pStyle w:val="Heading1"/>
        <w:rPr>
          <w:b w:val="0"/>
          <w:color w:val="000000"/>
          <w:szCs w:val="24"/>
        </w:rPr>
      </w:pPr>
    </w:p>
    <w:p w14:paraId="294E967F" w14:textId="77777777" w:rsidR="003236F3" w:rsidRDefault="003236F3" w:rsidP="00C17796">
      <w:pPr>
        <w:jc w:val="center"/>
        <w:rPr>
          <w:b/>
          <w:color w:val="000000"/>
          <w:szCs w:val="24"/>
          <w:u w:val="single"/>
        </w:rPr>
      </w:pPr>
    </w:p>
    <w:p w14:paraId="46F0424E" w14:textId="77777777" w:rsidR="003236F3" w:rsidRDefault="003236F3" w:rsidP="00C17796">
      <w:pPr>
        <w:jc w:val="center"/>
        <w:rPr>
          <w:b/>
          <w:color w:val="000000"/>
          <w:szCs w:val="24"/>
          <w:u w:val="single"/>
        </w:rPr>
      </w:pPr>
    </w:p>
    <w:p w14:paraId="0A2C7EB5" w14:textId="77777777" w:rsidR="003236F3" w:rsidRDefault="003236F3" w:rsidP="00C17796">
      <w:pPr>
        <w:jc w:val="center"/>
        <w:rPr>
          <w:b/>
          <w:color w:val="000000"/>
          <w:szCs w:val="24"/>
          <w:u w:val="single"/>
        </w:rPr>
      </w:pPr>
    </w:p>
    <w:p w14:paraId="6805AD75" w14:textId="77777777" w:rsidR="003236F3" w:rsidRDefault="003236F3" w:rsidP="00C17796">
      <w:pPr>
        <w:jc w:val="center"/>
        <w:rPr>
          <w:b/>
          <w:color w:val="000000"/>
          <w:szCs w:val="24"/>
          <w:u w:val="single"/>
        </w:rPr>
      </w:pPr>
    </w:p>
    <w:p w14:paraId="3CDC5B30" w14:textId="77777777" w:rsidR="003236F3" w:rsidRDefault="003236F3" w:rsidP="00C17796">
      <w:pPr>
        <w:jc w:val="center"/>
        <w:rPr>
          <w:b/>
          <w:color w:val="000000"/>
          <w:szCs w:val="24"/>
          <w:u w:val="single"/>
        </w:rPr>
      </w:pPr>
    </w:p>
    <w:p w14:paraId="6CA319AD" w14:textId="77777777" w:rsidR="003236F3" w:rsidRDefault="003236F3" w:rsidP="00C17796">
      <w:pPr>
        <w:jc w:val="center"/>
        <w:rPr>
          <w:b/>
          <w:color w:val="000000"/>
          <w:szCs w:val="24"/>
          <w:u w:val="single"/>
        </w:rPr>
      </w:pPr>
    </w:p>
    <w:p w14:paraId="481CE880" w14:textId="77777777" w:rsidR="003236F3" w:rsidRDefault="003236F3" w:rsidP="00C17796">
      <w:pPr>
        <w:jc w:val="center"/>
        <w:rPr>
          <w:b/>
          <w:color w:val="000000"/>
          <w:szCs w:val="24"/>
          <w:u w:val="single"/>
        </w:rPr>
      </w:pPr>
    </w:p>
    <w:p w14:paraId="18104AA6" w14:textId="77777777" w:rsidR="003236F3" w:rsidRDefault="003236F3" w:rsidP="00C17796">
      <w:pPr>
        <w:jc w:val="center"/>
        <w:rPr>
          <w:b/>
          <w:color w:val="000000"/>
          <w:szCs w:val="24"/>
          <w:u w:val="single"/>
        </w:rPr>
      </w:pPr>
    </w:p>
    <w:p w14:paraId="440C751B" w14:textId="77777777" w:rsidR="003236F3" w:rsidRDefault="003236F3" w:rsidP="00C17796">
      <w:pPr>
        <w:jc w:val="center"/>
        <w:rPr>
          <w:b/>
          <w:color w:val="000000"/>
          <w:szCs w:val="24"/>
          <w:u w:val="single"/>
        </w:rPr>
      </w:pPr>
    </w:p>
    <w:p w14:paraId="2CF56C7E" w14:textId="77777777" w:rsidR="003236F3" w:rsidRDefault="003236F3" w:rsidP="00C17796">
      <w:pPr>
        <w:jc w:val="center"/>
        <w:rPr>
          <w:b/>
          <w:color w:val="000000"/>
          <w:szCs w:val="24"/>
          <w:u w:val="single"/>
        </w:rPr>
      </w:pPr>
    </w:p>
    <w:p w14:paraId="5E4FF5E3" w14:textId="77777777" w:rsidR="003236F3" w:rsidRDefault="003236F3" w:rsidP="00C17796">
      <w:pPr>
        <w:jc w:val="center"/>
        <w:rPr>
          <w:b/>
          <w:color w:val="000000"/>
          <w:szCs w:val="24"/>
          <w:u w:val="single"/>
        </w:rPr>
      </w:pPr>
    </w:p>
    <w:p w14:paraId="3C98F6AF" w14:textId="77777777" w:rsidR="003236F3" w:rsidRDefault="003236F3" w:rsidP="00C17796">
      <w:pPr>
        <w:jc w:val="center"/>
        <w:rPr>
          <w:b/>
          <w:color w:val="000000"/>
          <w:szCs w:val="24"/>
          <w:u w:val="single"/>
        </w:rPr>
      </w:pPr>
    </w:p>
    <w:p w14:paraId="533C5CA8" w14:textId="77777777" w:rsidR="003236F3" w:rsidRDefault="003236F3" w:rsidP="00C17796">
      <w:pPr>
        <w:jc w:val="center"/>
        <w:rPr>
          <w:b/>
          <w:color w:val="000000"/>
          <w:szCs w:val="24"/>
          <w:u w:val="single"/>
        </w:rPr>
      </w:pPr>
    </w:p>
    <w:p w14:paraId="4DBB8501" w14:textId="77777777" w:rsidR="003236F3" w:rsidRDefault="003236F3" w:rsidP="00C17796">
      <w:pPr>
        <w:jc w:val="center"/>
        <w:rPr>
          <w:b/>
          <w:color w:val="000000"/>
          <w:szCs w:val="24"/>
          <w:u w:val="single"/>
        </w:rPr>
      </w:pPr>
    </w:p>
    <w:p w14:paraId="2DEA4763" w14:textId="77777777" w:rsidR="003236F3" w:rsidRDefault="003236F3" w:rsidP="00C17796">
      <w:pPr>
        <w:jc w:val="center"/>
        <w:rPr>
          <w:b/>
          <w:color w:val="000000"/>
          <w:szCs w:val="24"/>
          <w:u w:val="single"/>
        </w:rPr>
      </w:pPr>
    </w:p>
    <w:p w14:paraId="0FC17A82" w14:textId="77777777" w:rsidR="003236F3" w:rsidRDefault="003236F3" w:rsidP="00C17796">
      <w:pPr>
        <w:jc w:val="center"/>
        <w:rPr>
          <w:b/>
          <w:color w:val="000000"/>
          <w:szCs w:val="24"/>
          <w:u w:val="single"/>
        </w:rPr>
      </w:pPr>
    </w:p>
    <w:p w14:paraId="0C858307" w14:textId="77777777" w:rsidR="003236F3" w:rsidRDefault="003236F3" w:rsidP="00C17796">
      <w:pPr>
        <w:jc w:val="center"/>
        <w:rPr>
          <w:b/>
          <w:color w:val="000000"/>
          <w:szCs w:val="24"/>
          <w:u w:val="single"/>
        </w:rPr>
      </w:pPr>
    </w:p>
    <w:p w14:paraId="7900670D" w14:textId="77777777" w:rsidR="003236F3" w:rsidRDefault="003236F3" w:rsidP="00C17796">
      <w:pPr>
        <w:jc w:val="center"/>
        <w:rPr>
          <w:b/>
          <w:color w:val="000000"/>
          <w:szCs w:val="24"/>
          <w:u w:val="single"/>
        </w:rPr>
      </w:pPr>
    </w:p>
    <w:p w14:paraId="1F7E50D1" w14:textId="77777777" w:rsidR="003236F3" w:rsidRDefault="003236F3" w:rsidP="00C17796">
      <w:pPr>
        <w:jc w:val="center"/>
        <w:rPr>
          <w:b/>
          <w:color w:val="000000"/>
          <w:szCs w:val="24"/>
          <w:u w:val="single"/>
        </w:rPr>
      </w:pPr>
    </w:p>
    <w:p w14:paraId="4BEF1567" w14:textId="77777777" w:rsidR="003236F3" w:rsidRDefault="003236F3" w:rsidP="00C17796">
      <w:pPr>
        <w:jc w:val="center"/>
        <w:rPr>
          <w:b/>
          <w:color w:val="000000"/>
          <w:szCs w:val="24"/>
          <w:u w:val="single"/>
        </w:rPr>
      </w:pPr>
    </w:p>
    <w:p w14:paraId="2E14E217" w14:textId="77777777" w:rsidR="003236F3" w:rsidRDefault="003236F3" w:rsidP="00C17796">
      <w:pPr>
        <w:jc w:val="center"/>
        <w:rPr>
          <w:b/>
          <w:color w:val="000000"/>
          <w:szCs w:val="24"/>
          <w:u w:val="single"/>
        </w:rPr>
      </w:pPr>
    </w:p>
    <w:p w14:paraId="723265BE" w14:textId="77777777" w:rsidR="003236F3" w:rsidRDefault="003236F3" w:rsidP="00C17796">
      <w:pPr>
        <w:jc w:val="center"/>
        <w:rPr>
          <w:b/>
          <w:color w:val="000000"/>
          <w:szCs w:val="24"/>
          <w:u w:val="single"/>
        </w:rPr>
      </w:pPr>
    </w:p>
    <w:p w14:paraId="12761E9D" w14:textId="77777777" w:rsidR="003236F3" w:rsidRDefault="003236F3" w:rsidP="00C17796">
      <w:pPr>
        <w:jc w:val="center"/>
        <w:rPr>
          <w:b/>
          <w:color w:val="000000"/>
          <w:szCs w:val="24"/>
          <w:u w:val="single"/>
        </w:rPr>
      </w:pPr>
    </w:p>
    <w:p w14:paraId="588138C9" w14:textId="77777777" w:rsidR="003236F3" w:rsidRDefault="003236F3" w:rsidP="00C17796">
      <w:pPr>
        <w:jc w:val="center"/>
        <w:rPr>
          <w:b/>
          <w:color w:val="000000"/>
          <w:szCs w:val="24"/>
          <w:u w:val="single"/>
        </w:rPr>
      </w:pPr>
    </w:p>
    <w:p w14:paraId="706C695C" w14:textId="77777777" w:rsidR="003236F3" w:rsidRDefault="003236F3" w:rsidP="00C17796">
      <w:pPr>
        <w:jc w:val="center"/>
        <w:rPr>
          <w:b/>
          <w:color w:val="000000"/>
          <w:szCs w:val="24"/>
          <w:u w:val="single"/>
        </w:rPr>
      </w:pPr>
    </w:p>
    <w:p w14:paraId="0A12CF4F" w14:textId="77777777" w:rsidR="003236F3" w:rsidRDefault="003236F3" w:rsidP="00C17796">
      <w:pPr>
        <w:jc w:val="center"/>
        <w:rPr>
          <w:b/>
          <w:color w:val="000000"/>
          <w:szCs w:val="24"/>
          <w:u w:val="single"/>
        </w:rPr>
      </w:pPr>
    </w:p>
    <w:p w14:paraId="0EA7B7EF" w14:textId="77777777" w:rsidR="003236F3" w:rsidRDefault="003236F3" w:rsidP="00C17796">
      <w:pPr>
        <w:jc w:val="center"/>
        <w:rPr>
          <w:b/>
          <w:color w:val="000000"/>
          <w:szCs w:val="24"/>
          <w:u w:val="single"/>
        </w:rPr>
      </w:pPr>
    </w:p>
    <w:p w14:paraId="53480212" w14:textId="77777777" w:rsidR="003236F3" w:rsidRDefault="003236F3" w:rsidP="00C17796">
      <w:pPr>
        <w:jc w:val="center"/>
        <w:rPr>
          <w:b/>
          <w:color w:val="000000"/>
          <w:szCs w:val="24"/>
          <w:u w:val="single"/>
        </w:rPr>
      </w:pPr>
    </w:p>
    <w:p w14:paraId="0C8459DD" w14:textId="1E247204" w:rsidR="003236F3" w:rsidRDefault="003236F3" w:rsidP="00C17796">
      <w:pPr>
        <w:jc w:val="center"/>
        <w:rPr>
          <w:b/>
          <w:color w:val="000000"/>
          <w:szCs w:val="24"/>
          <w:u w:val="single"/>
        </w:rPr>
      </w:pPr>
    </w:p>
    <w:p w14:paraId="7736CF5A" w14:textId="0CBDAFFA" w:rsidR="00F44D77" w:rsidRDefault="00F44D77" w:rsidP="00C17796">
      <w:pPr>
        <w:jc w:val="center"/>
        <w:rPr>
          <w:b/>
          <w:color w:val="000000"/>
          <w:szCs w:val="24"/>
          <w:u w:val="single"/>
        </w:rPr>
      </w:pPr>
    </w:p>
    <w:p w14:paraId="6414BC18" w14:textId="0A80E05B" w:rsidR="00F44D77" w:rsidRDefault="00F44D77" w:rsidP="00C17796">
      <w:pPr>
        <w:jc w:val="center"/>
        <w:rPr>
          <w:b/>
          <w:color w:val="000000"/>
          <w:szCs w:val="24"/>
          <w:u w:val="single"/>
        </w:rPr>
      </w:pPr>
    </w:p>
    <w:p w14:paraId="0D2BAB4C" w14:textId="5F574AD7" w:rsidR="00F44D77" w:rsidRDefault="00F44D77" w:rsidP="00C17796">
      <w:pPr>
        <w:jc w:val="center"/>
        <w:rPr>
          <w:b/>
          <w:color w:val="000000"/>
          <w:szCs w:val="24"/>
          <w:u w:val="single"/>
        </w:rPr>
      </w:pPr>
    </w:p>
    <w:p w14:paraId="32DEF7D8" w14:textId="2ED6D5DD" w:rsidR="00F44D77" w:rsidRDefault="00F44D77" w:rsidP="00C17796">
      <w:pPr>
        <w:jc w:val="center"/>
        <w:rPr>
          <w:b/>
          <w:color w:val="000000"/>
          <w:szCs w:val="24"/>
          <w:u w:val="single"/>
        </w:rPr>
      </w:pPr>
    </w:p>
    <w:p w14:paraId="02D74233" w14:textId="171359E0" w:rsidR="00F44D77" w:rsidRDefault="00F44D77" w:rsidP="00C17796">
      <w:pPr>
        <w:jc w:val="center"/>
        <w:rPr>
          <w:b/>
          <w:color w:val="000000"/>
          <w:szCs w:val="24"/>
          <w:u w:val="single"/>
        </w:rPr>
      </w:pPr>
    </w:p>
    <w:p w14:paraId="5C6B9475" w14:textId="262B322F" w:rsidR="00F44D77" w:rsidRDefault="00F44D77" w:rsidP="00C17796">
      <w:pPr>
        <w:jc w:val="center"/>
        <w:rPr>
          <w:b/>
          <w:color w:val="000000"/>
          <w:szCs w:val="24"/>
          <w:u w:val="single"/>
        </w:rPr>
      </w:pPr>
    </w:p>
    <w:p w14:paraId="6230FB35" w14:textId="77777777" w:rsidR="00F44D77" w:rsidRDefault="00F44D77" w:rsidP="00C17796">
      <w:pPr>
        <w:jc w:val="center"/>
        <w:rPr>
          <w:b/>
          <w:color w:val="000000"/>
          <w:szCs w:val="24"/>
          <w:u w:val="single"/>
        </w:rPr>
      </w:pPr>
    </w:p>
    <w:p w14:paraId="4C782749" w14:textId="77777777" w:rsidR="003236F3" w:rsidRDefault="003236F3" w:rsidP="00C17796">
      <w:pPr>
        <w:jc w:val="center"/>
        <w:rPr>
          <w:b/>
          <w:color w:val="000000"/>
          <w:szCs w:val="24"/>
          <w:u w:val="single"/>
        </w:rPr>
      </w:pPr>
    </w:p>
    <w:p w14:paraId="4554F642" w14:textId="1E3D9507" w:rsidR="00EA5F0B" w:rsidRPr="00EA5F0B" w:rsidRDefault="00EA5F0B" w:rsidP="00EA5F0B">
      <w:pPr>
        <w:jc w:val="center"/>
        <w:rPr>
          <w:b/>
          <w:szCs w:val="24"/>
          <w:u w:val="single"/>
        </w:rPr>
      </w:pPr>
      <w:r w:rsidRPr="00EA5F0B">
        <w:rPr>
          <w:b/>
          <w:szCs w:val="24"/>
          <w:u w:val="single"/>
        </w:rPr>
        <w:lastRenderedPageBreak/>
        <w:t xml:space="preserve">EXHIBIT </w:t>
      </w:r>
      <w:r w:rsidR="000D265E">
        <w:rPr>
          <w:b/>
          <w:szCs w:val="24"/>
          <w:u w:val="single"/>
        </w:rPr>
        <w:t>C</w:t>
      </w:r>
    </w:p>
    <w:p w14:paraId="67781080" w14:textId="77777777" w:rsidR="00EA5F0B" w:rsidRPr="00EA5F0B" w:rsidRDefault="00EA5F0B" w:rsidP="00EA5F0B">
      <w:pPr>
        <w:jc w:val="center"/>
        <w:rPr>
          <w:b/>
          <w:szCs w:val="24"/>
        </w:rPr>
      </w:pPr>
    </w:p>
    <w:p w14:paraId="041DE621" w14:textId="77777777" w:rsidR="00EA5F0B" w:rsidRPr="00EA5F0B" w:rsidRDefault="00EA5F0B" w:rsidP="00EA5F0B">
      <w:pPr>
        <w:jc w:val="center"/>
        <w:rPr>
          <w:b/>
          <w:szCs w:val="24"/>
        </w:rPr>
      </w:pPr>
      <w:r w:rsidRPr="00EA5F0B">
        <w:rPr>
          <w:b/>
          <w:szCs w:val="24"/>
        </w:rPr>
        <w:t>Sponsor Letter of Indemnification</w:t>
      </w:r>
    </w:p>
    <w:sectPr w:rsidR="00EA5F0B" w:rsidRPr="00EA5F0B" w:rsidSect="000E10D0">
      <w:headerReference w:type="even" r:id="rId9"/>
      <w:footerReference w:type="even" r:id="rId10"/>
      <w:footerReference w:type="default" r:id="rId11"/>
      <w:footerReference w:type="first" r:id="rId12"/>
      <w:pgSz w:w="12240" w:h="15840" w:code="1"/>
      <w:pgMar w:top="1008" w:right="1440" w:bottom="1008" w:left="1440" w:header="720" w:footer="720" w:gutter="0"/>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C1479" w16cex:dateUtc="2024-01-25T03:58:00Z"/>
  <w16cex:commentExtensible w16cex:durableId="0805062F" w16cex:dateUtc="2024-01-25T17:52:00Z"/>
  <w16cex:commentExtensible w16cex:durableId="2921DECF" w16cex:dateUtc="2023-12-12T00:17:00Z"/>
  <w16cex:commentExtensible w16cex:durableId="069D4847" w16cex:dateUtc="2024-01-25T17:52:00Z"/>
  <w16cex:commentExtensible w16cex:durableId="16AC7020" w16cex:dateUtc="2024-01-25T17:52:00Z"/>
  <w16cex:commentExtensible w16cex:durableId="72296AC4" w16cex:dateUtc="2024-01-25T17:47:00Z"/>
  <w16cex:commentExtensible w16cex:durableId="2921DEFC" w16cex:dateUtc="2023-12-12T00:18:00Z"/>
  <w16cex:commentExtensible w16cex:durableId="295C1394" w16cex:dateUtc="2024-01-25T03:54:00Z"/>
  <w16cex:commentExtensible w16cex:durableId="4A15C21F" w16cex:dateUtc="2024-01-25T17:49:00Z"/>
  <w16cex:commentExtensible w16cex:durableId="295C13B2" w16cex:dateUtc="2024-01-25T03:54:00Z"/>
  <w16cex:commentExtensible w16cex:durableId="295C1450" w16cex:dateUtc="2024-01-25T03:57:00Z"/>
  <w16cex:commentExtensible w16cex:durableId="2921DF7B" w16cex:dateUtc="2023-12-12T00:20:00Z"/>
  <w16cex:commentExtensible w16cex:durableId="2921DF94" w16cex:dateUtc="2023-12-12T00:20:00Z"/>
  <w16cex:commentExtensible w16cex:durableId="7EC0D48E" w16cex:dateUtc="2024-01-25T17:50:00Z"/>
  <w16cex:commentExtensible w16cex:durableId="295C14F5" w16cex:dateUtc="2024-01-25T04:00:00Z"/>
  <w16cex:commentExtensible w16cex:durableId="645406F4" w16cex:dateUtc="2024-01-25T17:51:00Z"/>
  <w16cex:commentExtensible w16cex:durableId="295C1528" w16cex:dateUtc="2024-01-25T04:00:00Z"/>
  <w16cex:commentExtensible w16cex:durableId="3CF57626" w16cex:dateUtc="2024-01-25T17: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AB80B" w14:textId="77777777" w:rsidR="000272AB" w:rsidRDefault="000272AB">
      <w:r>
        <w:separator/>
      </w:r>
    </w:p>
  </w:endnote>
  <w:endnote w:type="continuationSeparator" w:id="0">
    <w:p w14:paraId="256AEF6A" w14:textId="77777777" w:rsidR="000272AB" w:rsidRDefault="00027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ahoma">
    <w:altName w:val="Arial"/>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3730" w14:textId="77777777" w:rsidR="00177CBF" w:rsidRDefault="00177CBF">
    <w:pPr>
      <w:pStyle w:val="Footer"/>
      <w:framePr w:wrap="around" w:vAnchor="text" w:hAnchor="margin" w:xAlign="right"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separate"/>
    </w:r>
    <w:r w:rsidR="00EE29F7">
      <w:rPr>
        <w:rStyle w:val="PageNumber"/>
        <w:noProof/>
      </w:rPr>
      <w:t>2</w:t>
    </w:r>
    <w:r>
      <w:rPr>
        <w:rStyle w:val="PageNumber"/>
        <w:noProof/>
      </w:rPr>
      <w:fldChar w:fldCharType="end"/>
    </w:r>
  </w:p>
  <w:p w14:paraId="7DA3FD6E" w14:textId="77777777" w:rsidR="00177CBF" w:rsidRDefault="00177CBF">
    <w:pPr>
      <w:pStyle w:val="Footer"/>
      <w:ind w:right="360"/>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1F507" w14:textId="783B6F02" w:rsidR="003C083E" w:rsidRDefault="003C083E" w:rsidP="003C083E">
    <w:pPr>
      <w:pStyle w:val="Footer"/>
    </w:pPr>
    <w:r>
      <w:t>EPM- 8559</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17</w:t>
    </w:r>
    <w:r>
      <w:rPr>
        <w:rStyle w:val="PageNumber"/>
      </w:rPr>
      <w:fldChar w:fldCharType="end"/>
    </w:r>
    <w:r>
      <w:rPr>
        <w:rStyle w:val="PageNumber"/>
      </w:rPr>
      <w:tab/>
      <w:t>Site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111C7" w14:textId="76975265" w:rsidR="00177CBF" w:rsidRDefault="00177CBF" w:rsidP="0032033B">
    <w:pPr>
      <w:pStyle w:val="Footer"/>
    </w:pPr>
    <w:r>
      <w:t>EPM</w:t>
    </w:r>
    <w:r w:rsidR="005A4BD1">
      <w:t>-</w:t>
    </w:r>
    <w:r>
      <w:t xml:space="preserve"> </w:t>
    </w:r>
    <w:r w:rsidR="00860895">
      <w:t>8559</w:t>
    </w:r>
    <w:r>
      <w:tab/>
      <w:t xml:space="preserve">Page </w:t>
    </w:r>
    <w:r>
      <w:rPr>
        <w:rStyle w:val="PageNumber"/>
      </w:rPr>
      <w:fldChar w:fldCharType="begin"/>
    </w:r>
    <w:r>
      <w:rPr>
        <w:rStyle w:val="PageNumber"/>
      </w:rPr>
      <w:instrText xml:space="preserve"> PAGE </w:instrText>
    </w:r>
    <w:r>
      <w:rPr>
        <w:rStyle w:val="PageNumber"/>
      </w:rPr>
      <w:fldChar w:fldCharType="separate"/>
    </w:r>
    <w:r w:rsidR="00B65A6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65A67">
      <w:rPr>
        <w:rStyle w:val="PageNumber"/>
        <w:noProof/>
      </w:rPr>
      <w:t>16</w:t>
    </w:r>
    <w:r>
      <w:rPr>
        <w:rStyle w:val="PageNumber"/>
      </w:rPr>
      <w:fldChar w:fldCharType="end"/>
    </w:r>
    <w:r>
      <w:rPr>
        <w:rStyle w:val="PageNumber"/>
      </w:rPr>
      <w:tab/>
    </w:r>
    <w:proofErr w:type="gramStart"/>
    <w:r>
      <w:rPr>
        <w:rStyle w:val="PageNumber"/>
      </w:rPr>
      <w:t>Site  #</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F7513" w14:textId="77777777" w:rsidR="000272AB" w:rsidRDefault="000272AB">
      <w:r>
        <w:separator/>
      </w:r>
    </w:p>
  </w:footnote>
  <w:footnote w:type="continuationSeparator" w:id="0">
    <w:p w14:paraId="12B6CB7E" w14:textId="77777777" w:rsidR="000272AB" w:rsidRDefault="00027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B1E6" w14:textId="77777777" w:rsidR="00177CBF" w:rsidRDefault="000272AB">
    <w:pPr>
      <w:pStyle w:val="Header"/>
    </w:pPr>
    <w:r>
      <w:rPr>
        <w:noProof/>
      </w:rPr>
      <w:pict w14:anchorId="645BB2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234pt;height:81pt;rotation:315;z-index:-251658752;mso-position-horizontal:center;mso-position-horizontal-relative:margin;mso-position-vertical:center;mso-position-vertical-relative:margin" wrapcoords="21323 1600 20077 2400 18485 2400 17931 1600 16823 1400 16615 1800 13985 2200 13915 2400 14469 4400 14469 8800 11700 1800 11423 1200 10662 7000 7408 1800 5262 2000 5262 2600 5815 6600 3808 3000 2769 1400 2492 1800 69 2000 69 2400 692 5400 554 14000 -69 15400 208 16000 2908 16200 4085 15200 5815 16200 5885 16000 7062 16000 7200 15600 6992 14600 8862 16400 15785 16400 15785 15600 15092 10800 16062 9000 18415 15800 19592 17800 20077 16000 20631 16000 20631 15600 19938 11200 19869 6400 20492 3600 21323 6000 21462 5800 21531 2200 21323 1600" fillcolor="#eaeaea" stroked="f">
          <v:textpath style="font-family:&quot;Garamond&quot;;font-size:1in"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CE2"/>
    <w:multiLevelType w:val="hybridMultilevel"/>
    <w:tmpl w:val="08700672"/>
    <w:lvl w:ilvl="0" w:tplc="FFFFFFFF">
      <w:start w:val="1"/>
      <w:numFmt w:val="lowerLetter"/>
      <w:lvlText w:val="(%1)"/>
      <w:lvlJc w:val="left"/>
      <w:pPr>
        <w:ind w:left="1803" w:hanging="360"/>
      </w:pPr>
      <w:rPr>
        <w:rFonts w:hint="default"/>
      </w:rPr>
    </w:lvl>
    <w:lvl w:ilvl="1" w:tplc="FFFFFFFF">
      <w:start w:val="1"/>
      <w:numFmt w:val="lowerRoman"/>
      <w:lvlText w:val="%2."/>
      <w:lvlJc w:val="right"/>
      <w:pPr>
        <w:ind w:left="2523" w:hanging="360"/>
      </w:pPr>
    </w:lvl>
    <w:lvl w:ilvl="2" w:tplc="FFFFFFFF" w:tentative="1">
      <w:start w:val="1"/>
      <w:numFmt w:val="lowerRoman"/>
      <w:lvlText w:val="%3."/>
      <w:lvlJc w:val="right"/>
      <w:pPr>
        <w:ind w:left="3243" w:hanging="180"/>
      </w:pPr>
    </w:lvl>
    <w:lvl w:ilvl="3" w:tplc="FFFFFFFF" w:tentative="1">
      <w:start w:val="1"/>
      <w:numFmt w:val="decimal"/>
      <w:lvlText w:val="%4."/>
      <w:lvlJc w:val="left"/>
      <w:pPr>
        <w:ind w:left="3963" w:hanging="360"/>
      </w:pPr>
    </w:lvl>
    <w:lvl w:ilvl="4" w:tplc="FFFFFFFF" w:tentative="1">
      <w:start w:val="1"/>
      <w:numFmt w:val="lowerLetter"/>
      <w:lvlText w:val="%5."/>
      <w:lvlJc w:val="left"/>
      <w:pPr>
        <w:ind w:left="4683" w:hanging="360"/>
      </w:pPr>
    </w:lvl>
    <w:lvl w:ilvl="5" w:tplc="FFFFFFFF" w:tentative="1">
      <w:start w:val="1"/>
      <w:numFmt w:val="lowerRoman"/>
      <w:lvlText w:val="%6."/>
      <w:lvlJc w:val="right"/>
      <w:pPr>
        <w:ind w:left="5403" w:hanging="180"/>
      </w:pPr>
    </w:lvl>
    <w:lvl w:ilvl="6" w:tplc="FFFFFFFF" w:tentative="1">
      <w:start w:val="1"/>
      <w:numFmt w:val="decimal"/>
      <w:lvlText w:val="%7."/>
      <w:lvlJc w:val="left"/>
      <w:pPr>
        <w:ind w:left="6123" w:hanging="360"/>
      </w:pPr>
    </w:lvl>
    <w:lvl w:ilvl="7" w:tplc="FFFFFFFF" w:tentative="1">
      <w:start w:val="1"/>
      <w:numFmt w:val="lowerLetter"/>
      <w:lvlText w:val="%8."/>
      <w:lvlJc w:val="left"/>
      <w:pPr>
        <w:ind w:left="6843" w:hanging="360"/>
      </w:pPr>
    </w:lvl>
    <w:lvl w:ilvl="8" w:tplc="FFFFFFFF" w:tentative="1">
      <w:start w:val="1"/>
      <w:numFmt w:val="lowerRoman"/>
      <w:lvlText w:val="%9."/>
      <w:lvlJc w:val="right"/>
      <w:pPr>
        <w:ind w:left="7563" w:hanging="180"/>
      </w:pPr>
    </w:lvl>
  </w:abstractNum>
  <w:abstractNum w:abstractNumId="1" w15:restartNumberingAfterBreak="0">
    <w:nsid w:val="0845758D"/>
    <w:multiLevelType w:val="hybridMultilevel"/>
    <w:tmpl w:val="73145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80C8E"/>
    <w:multiLevelType w:val="hybridMultilevel"/>
    <w:tmpl w:val="A2066BF2"/>
    <w:lvl w:ilvl="0" w:tplc="5E543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BF1E82"/>
    <w:multiLevelType w:val="multilevel"/>
    <w:tmpl w:val="4E1C136E"/>
    <w:lvl w:ilvl="0">
      <w:start w:val="6"/>
      <w:numFmt w:val="decimal"/>
      <w:lvlText w:val="%1"/>
      <w:lvlJc w:val="left"/>
      <w:pPr>
        <w:tabs>
          <w:tab w:val="left" w:pos="720"/>
        </w:tabs>
        <w:ind w:left="720" w:hanging="720"/>
      </w:pPr>
      <w:rPr>
        <w:strike w:val="0"/>
        <w:dstrike w:val="0"/>
      </w:rPr>
    </w:lvl>
    <w:lvl w:ilvl="1">
      <w:start w:val="1"/>
      <w:numFmt w:val="decimal"/>
      <w:lvlText w:val="%1.%2"/>
      <w:lvlJc w:val="left"/>
      <w:pPr>
        <w:tabs>
          <w:tab w:val="left" w:pos="1440"/>
        </w:tabs>
        <w:ind w:left="1440" w:hanging="720"/>
      </w:pPr>
      <w:rPr>
        <w:strike w:val="0"/>
        <w:dstrike w:val="0"/>
      </w:rPr>
    </w:lvl>
    <w:lvl w:ilvl="2">
      <w:start w:val="1"/>
      <w:numFmt w:val="decimal"/>
      <w:lvlText w:val="%1.%2.%3"/>
      <w:lvlJc w:val="left"/>
      <w:pPr>
        <w:tabs>
          <w:tab w:val="left" w:pos="2160"/>
        </w:tabs>
        <w:ind w:left="2160" w:hanging="720"/>
      </w:pPr>
      <w:rPr>
        <w:strike w:val="0"/>
        <w:dstrike w:val="0"/>
      </w:rPr>
    </w:lvl>
    <w:lvl w:ilvl="3">
      <w:start w:val="1"/>
      <w:numFmt w:val="decimal"/>
      <w:lvlText w:val="%1.%2.%3.%4"/>
      <w:lvlJc w:val="left"/>
      <w:pPr>
        <w:tabs>
          <w:tab w:val="left" w:pos="2880"/>
        </w:tabs>
        <w:ind w:left="2880" w:hanging="720"/>
      </w:pPr>
      <w:rPr>
        <w:strike w:val="0"/>
        <w:dstrike w:val="0"/>
      </w:rPr>
    </w:lvl>
    <w:lvl w:ilvl="4">
      <w:start w:val="1"/>
      <w:numFmt w:val="decimal"/>
      <w:lvlText w:val="%1.%2.%3.%4.%5"/>
      <w:lvlJc w:val="left"/>
      <w:pPr>
        <w:tabs>
          <w:tab w:val="left" w:pos="3960"/>
        </w:tabs>
        <w:ind w:left="3960" w:hanging="1080"/>
      </w:pPr>
      <w:rPr>
        <w:strike w:val="0"/>
        <w:dstrike w:val="0"/>
      </w:rPr>
    </w:lvl>
    <w:lvl w:ilvl="5">
      <w:start w:val="1"/>
      <w:numFmt w:val="decimal"/>
      <w:lvlText w:val="%1.%2.%3.%4.%5.%6"/>
      <w:lvlJc w:val="left"/>
      <w:pPr>
        <w:tabs>
          <w:tab w:val="left" w:pos="4680"/>
        </w:tabs>
        <w:ind w:left="4680" w:hanging="1080"/>
      </w:pPr>
      <w:rPr>
        <w:strike w:val="0"/>
        <w:dstrike w:val="0"/>
      </w:rPr>
    </w:lvl>
    <w:lvl w:ilvl="6">
      <w:start w:val="1"/>
      <w:numFmt w:val="decimal"/>
      <w:lvlText w:val="%1.%2.%3.%4.%5.%6.%7"/>
      <w:lvlJc w:val="left"/>
      <w:pPr>
        <w:tabs>
          <w:tab w:val="left" w:pos="5760"/>
        </w:tabs>
        <w:ind w:left="5760" w:hanging="1440"/>
      </w:pPr>
      <w:rPr>
        <w:strike w:val="0"/>
        <w:dstrike w:val="0"/>
      </w:rPr>
    </w:lvl>
    <w:lvl w:ilvl="7">
      <w:start w:val="1"/>
      <w:numFmt w:val="decimal"/>
      <w:lvlText w:val="%1.%2.%3.%4.%5.%6.%7.%8"/>
      <w:lvlJc w:val="left"/>
      <w:pPr>
        <w:tabs>
          <w:tab w:val="left" w:pos="6480"/>
        </w:tabs>
        <w:ind w:left="6480" w:hanging="1440"/>
      </w:pPr>
      <w:rPr>
        <w:strike w:val="0"/>
        <w:dstrike w:val="0"/>
      </w:rPr>
    </w:lvl>
    <w:lvl w:ilvl="8">
      <w:start w:val="1"/>
      <w:numFmt w:val="decimal"/>
      <w:lvlText w:val="%1.%2.%3.%4.%5.%6.%7.%8.%9"/>
      <w:lvlJc w:val="left"/>
      <w:pPr>
        <w:tabs>
          <w:tab w:val="left" w:pos="7560"/>
        </w:tabs>
        <w:ind w:left="7560" w:hanging="1800"/>
      </w:pPr>
      <w:rPr>
        <w:strike w:val="0"/>
        <w:dstrike w:val="0"/>
      </w:rPr>
    </w:lvl>
  </w:abstractNum>
  <w:abstractNum w:abstractNumId="4" w15:restartNumberingAfterBreak="0">
    <w:nsid w:val="66435726"/>
    <w:multiLevelType w:val="hybridMultilevel"/>
    <w:tmpl w:val="03B20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813844"/>
    <w:multiLevelType w:val="hybridMultilevel"/>
    <w:tmpl w:val="249AA7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83346DB"/>
    <w:multiLevelType w:val="hybridMultilevel"/>
    <w:tmpl w:val="569E621A"/>
    <w:lvl w:ilvl="0" w:tplc="5D66A2B4">
      <w:start w:val="9"/>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7353092F"/>
    <w:multiLevelType w:val="hybridMultilevel"/>
    <w:tmpl w:val="EF0679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1"/>
  </w:num>
  <w:num w:numId="3">
    <w:abstractNumId w:val="2"/>
  </w:num>
  <w:num w:numId="4">
    <w:abstractNumId w:val="0"/>
  </w:num>
  <w:num w:numId="5">
    <w:abstractNumId w:val="3"/>
  </w:num>
  <w:num w:numId="6">
    <w:abstractNumId w:val="6"/>
  </w:num>
  <w:num w:numId="7">
    <w:abstractNumId w:val="4"/>
  </w:num>
  <w:num w:numId="8">
    <w:abstractNumId w:val="5"/>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nna S Pomerantz, J.D.">
    <w15:presenceInfo w15:providerId="None" w15:userId="JoAnna S Pomerantz, J.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eckedForWebBugs" w:val="True"/>
    <w:docVar w:name="trailer" w:val="none"/>
    <w:docVar w:name="TrailerFullName" w:val="C:\NrPortbl\SV\JSARRET\418674_1.DOC"/>
    <w:docVar w:name="TrlrDateFlag" w:val="0"/>
    <w:docVar w:name="TrlrDocTitleFlag" w:val="0"/>
    <w:docVar w:name="TrlrDOSFlag" w:val="0"/>
    <w:docVar w:name="TrlrDOSPathFlag" w:val="0"/>
    <w:docVar w:name="TrlrDraftFlag" w:val="0"/>
    <w:docVar w:name="TrlrMatter" w:val="037414-0007"/>
    <w:docVar w:name="TrlrMatterFlag" w:val="0"/>
    <w:docVar w:name="TrlrRedlineFlag" w:val="0"/>
    <w:docVar w:name="TrlrTimeFlag" w:val="0"/>
    <w:docVar w:name="TrlrTypeFlag" w:val="2"/>
  </w:docVars>
  <w:rsids>
    <w:rsidRoot w:val="006B47FB"/>
    <w:rsid w:val="00001B8C"/>
    <w:rsid w:val="00006202"/>
    <w:rsid w:val="0001111A"/>
    <w:rsid w:val="00011E4C"/>
    <w:rsid w:val="00014798"/>
    <w:rsid w:val="00022D08"/>
    <w:rsid w:val="00023BC5"/>
    <w:rsid w:val="000272AB"/>
    <w:rsid w:val="00027FBB"/>
    <w:rsid w:val="0003284F"/>
    <w:rsid w:val="00035BDD"/>
    <w:rsid w:val="00037EE3"/>
    <w:rsid w:val="00040005"/>
    <w:rsid w:val="00041FF4"/>
    <w:rsid w:val="00046C7C"/>
    <w:rsid w:val="00046C8C"/>
    <w:rsid w:val="00047193"/>
    <w:rsid w:val="0005235A"/>
    <w:rsid w:val="000534FE"/>
    <w:rsid w:val="00053581"/>
    <w:rsid w:val="00053598"/>
    <w:rsid w:val="00057428"/>
    <w:rsid w:val="00057E6C"/>
    <w:rsid w:val="00060E76"/>
    <w:rsid w:val="00062F09"/>
    <w:rsid w:val="00064FC1"/>
    <w:rsid w:val="00076EF1"/>
    <w:rsid w:val="00081CD8"/>
    <w:rsid w:val="000822C9"/>
    <w:rsid w:val="00082A17"/>
    <w:rsid w:val="00085C9C"/>
    <w:rsid w:val="00085E0C"/>
    <w:rsid w:val="000861AC"/>
    <w:rsid w:val="00087B04"/>
    <w:rsid w:val="000B0C1A"/>
    <w:rsid w:val="000D265E"/>
    <w:rsid w:val="000D3C08"/>
    <w:rsid w:val="000D70AF"/>
    <w:rsid w:val="000D7660"/>
    <w:rsid w:val="000E10D0"/>
    <w:rsid w:val="000E67A1"/>
    <w:rsid w:val="000E77C4"/>
    <w:rsid w:val="000E7F46"/>
    <w:rsid w:val="000F0171"/>
    <w:rsid w:val="000F05EB"/>
    <w:rsid w:val="000F0694"/>
    <w:rsid w:val="000F13E6"/>
    <w:rsid w:val="000F1582"/>
    <w:rsid w:val="000F1B59"/>
    <w:rsid w:val="000F39E9"/>
    <w:rsid w:val="000F4B0C"/>
    <w:rsid w:val="00114B2A"/>
    <w:rsid w:val="00115686"/>
    <w:rsid w:val="00120C0C"/>
    <w:rsid w:val="00121A73"/>
    <w:rsid w:val="00131475"/>
    <w:rsid w:val="001317F9"/>
    <w:rsid w:val="00132707"/>
    <w:rsid w:val="00135DD6"/>
    <w:rsid w:val="00141BA0"/>
    <w:rsid w:val="00153DCC"/>
    <w:rsid w:val="00155133"/>
    <w:rsid w:val="001645DF"/>
    <w:rsid w:val="0016526F"/>
    <w:rsid w:val="001711C8"/>
    <w:rsid w:val="00172D43"/>
    <w:rsid w:val="00177CBF"/>
    <w:rsid w:val="00181A4C"/>
    <w:rsid w:val="00183FC8"/>
    <w:rsid w:val="00185783"/>
    <w:rsid w:val="001908AC"/>
    <w:rsid w:val="00190ECE"/>
    <w:rsid w:val="00196DE0"/>
    <w:rsid w:val="001A07CE"/>
    <w:rsid w:val="001A3587"/>
    <w:rsid w:val="001A4FD1"/>
    <w:rsid w:val="001A75EF"/>
    <w:rsid w:val="001A770F"/>
    <w:rsid w:val="001B7D91"/>
    <w:rsid w:val="001D549E"/>
    <w:rsid w:val="001D77D6"/>
    <w:rsid w:val="001E06DB"/>
    <w:rsid w:val="001E1CB2"/>
    <w:rsid w:val="001F0E6F"/>
    <w:rsid w:val="001F2D94"/>
    <w:rsid w:val="001F39FF"/>
    <w:rsid w:val="001F4298"/>
    <w:rsid w:val="0020066B"/>
    <w:rsid w:val="00203301"/>
    <w:rsid w:val="002101C1"/>
    <w:rsid w:val="00220C75"/>
    <w:rsid w:val="00222251"/>
    <w:rsid w:val="00234601"/>
    <w:rsid w:val="0023616B"/>
    <w:rsid w:val="00236FFD"/>
    <w:rsid w:val="002410C4"/>
    <w:rsid w:val="00245F4D"/>
    <w:rsid w:val="0024799A"/>
    <w:rsid w:val="002502C3"/>
    <w:rsid w:val="0025714B"/>
    <w:rsid w:val="00257E0E"/>
    <w:rsid w:val="002671F6"/>
    <w:rsid w:val="002724C1"/>
    <w:rsid w:val="00272ED1"/>
    <w:rsid w:val="00280BC8"/>
    <w:rsid w:val="002811B8"/>
    <w:rsid w:val="002824B7"/>
    <w:rsid w:val="00284928"/>
    <w:rsid w:val="002942F1"/>
    <w:rsid w:val="00297228"/>
    <w:rsid w:val="002A2C01"/>
    <w:rsid w:val="002A49A8"/>
    <w:rsid w:val="002A7B85"/>
    <w:rsid w:val="002B0F43"/>
    <w:rsid w:val="002B56D6"/>
    <w:rsid w:val="002B59D9"/>
    <w:rsid w:val="002B6F6A"/>
    <w:rsid w:val="002D6CEA"/>
    <w:rsid w:val="002E0D8A"/>
    <w:rsid w:val="002E2BDD"/>
    <w:rsid w:val="002E3689"/>
    <w:rsid w:val="002E5CC4"/>
    <w:rsid w:val="002E6112"/>
    <w:rsid w:val="002E65D4"/>
    <w:rsid w:val="002F3805"/>
    <w:rsid w:val="002F640F"/>
    <w:rsid w:val="002F6AE5"/>
    <w:rsid w:val="00311F4D"/>
    <w:rsid w:val="003142D3"/>
    <w:rsid w:val="0032033B"/>
    <w:rsid w:val="00322A98"/>
    <w:rsid w:val="003236F3"/>
    <w:rsid w:val="00327DAE"/>
    <w:rsid w:val="00331741"/>
    <w:rsid w:val="00331D2E"/>
    <w:rsid w:val="00333678"/>
    <w:rsid w:val="003512A8"/>
    <w:rsid w:val="00352481"/>
    <w:rsid w:val="00355E2B"/>
    <w:rsid w:val="00364725"/>
    <w:rsid w:val="00367DE5"/>
    <w:rsid w:val="00371B3F"/>
    <w:rsid w:val="0037621A"/>
    <w:rsid w:val="003806F6"/>
    <w:rsid w:val="0038396D"/>
    <w:rsid w:val="00387F6E"/>
    <w:rsid w:val="00390874"/>
    <w:rsid w:val="0039264B"/>
    <w:rsid w:val="00395035"/>
    <w:rsid w:val="003A3047"/>
    <w:rsid w:val="003A3B46"/>
    <w:rsid w:val="003C083E"/>
    <w:rsid w:val="003C3101"/>
    <w:rsid w:val="003D25AF"/>
    <w:rsid w:val="003D6645"/>
    <w:rsid w:val="003D7D64"/>
    <w:rsid w:val="003E1540"/>
    <w:rsid w:val="003E27D0"/>
    <w:rsid w:val="003E59D8"/>
    <w:rsid w:val="003E653C"/>
    <w:rsid w:val="003E6CFB"/>
    <w:rsid w:val="003E7117"/>
    <w:rsid w:val="003F5B98"/>
    <w:rsid w:val="003F5D4C"/>
    <w:rsid w:val="004015E9"/>
    <w:rsid w:val="00401C16"/>
    <w:rsid w:val="0041236D"/>
    <w:rsid w:val="00424D4B"/>
    <w:rsid w:val="004453D1"/>
    <w:rsid w:val="00455B80"/>
    <w:rsid w:val="0046318A"/>
    <w:rsid w:val="0046582C"/>
    <w:rsid w:val="00477FCD"/>
    <w:rsid w:val="004823EC"/>
    <w:rsid w:val="00482E71"/>
    <w:rsid w:val="004852C9"/>
    <w:rsid w:val="00494641"/>
    <w:rsid w:val="00497FA7"/>
    <w:rsid w:val="004A392A"/>
    <w:rsid w:val="004A7F08"/>
    <w:rsid w:val="004B05C2"/>
    <w:rsid w:val="004B29F7"/>
    <w:rsid w:val="004B3E96"/>
    <w:rsid w:val="004B3FC5"/>
    <w:rsid w:val="004C287F"/>
    <w:rsid w:val="004C525E"/>
    <w:rsid w:val="004D3D32"/>
    <w:rsid w:val="004D72B2"/>
    <w:rsid w:val="004F51D1"/>
    <w:rsid w:val="0050146F"/>
    <w:rsid w:val="00502056"/>
    <w:rsid w:val="005049CF"/>
    <w:rsid w:val="00512F20"/>
    <w:rsid w:val="005170EC"/>
    <w:rsid w:val="00521433"/>
    <w:rsid w:val="00524727"/>
    <w:rsid w:val="00524D3E"/>
    <w:rsid w:val="00525216"/>
    <w:rsid w:val="00530F4D"/>
    <w:rsid w:val="00532331"/>
    <w:rsid w:val="0053320A"/>
    <w:rsid w:val="005343E2"/>
    <w:rsid w:val="0053444D"/>
    <w:rsid w:val="00544E2B"/>
    <w:rsid w:val="00546041"/>
    <w:rsid w:val="00553D90"/>
    <w:rsid w:val="00562542"/>
    <w:rsid w:val="005637BC"/>
    <w:rsid w:val="0056404C"/>
    <w:rsid w:val="00565BA5"/>
    <w:rsid w:val="00570015"/>
    <w:rsid w:val="00570F03"/>
    <w:rsid w:val="00572433"/>
    <w:rsid w:val="00573F05"/>
    <w:rsid w:val="005765FF"/>
    <w:rsid w:val="0058106A"/>
    <w:rsid w:val="005845B7"/>
    <w:rsid w:val="00587F60"/>
    <w:rsid w:val="00596A35"/>
    <w:rsid w:val="005A187B"/>
    <w:rsid w:val="005A2930"/>
    <w:rsid w:val="005A2F8F"/>
    <w:rsid w:val="005A4BD1"/>
    <w:rsid w:val="005B3328"/>
    <w:rsid w:val="005B5EF2"/>
    <w:rsid w:val="005B6481"/>
    <w:rsid w:val="005B7043"/>
    <w:rsid w:val="005C12B7"/>
    <w:rsid w:val="005E035A"/>
    <w:rsid w:val="005E2D0B"/>
    <w:rsid w:val="005F1F1C"/>
    <w:rsid w:val="005F4F19"/>
    <w:rsid w:val="005F689D"/>
    <w:rsid w:val="00604255"/>
    <w:rsid w:val="00604A60"/>
    <w:rsid w:val="00605BBE"/>
    <w:rsid w:val="006269BC"/>
    <w:rsid w:val="006300A8"/>
    <w:rsid w:val="006329F2"/>
    <w:rsid w:val="00633337"/>
    <w:rsid w:val="00652C6A"/>
    <w:rsid w:val="006555F8"/>
    <w:rsid w:val="00660A5D"/>
    <w:rsid w:val="00661281"/>
    <w:rsid w:val="00670A97"/>
    <w:rsid w:val="00670AC4"/>
    <w:rsid w:val="0067401C"/>
    <w:rsid w:val="00675425"/>
    <w:rsid w:val="0067760E"/>
    <w:rsid w:val="00681A3F"/>
    <w:rsid w:val="00681E61"/>
    <w:rsid w:val="00696BDA"/>
    <w:rsid w:val="006A29C4"/>
    <w:rsid w:val="006A3255"/>
    <w:rsid w:val="006A5BED"/>
    <w:rsid w:val="006A6DCC"/>
    <w:rsid w:val="006A7635"/>
    <w:rsid w:val="006A7BE0"/>
    <w:rsid w:val="006B2D35"/>
    <w:rsid w:val="006B33AC"/>
    <w:rsid w:val="006B47FB"/>
    <w:rsid w:val="006B5AC8"/>
    <w:rsid w:val="006C0927"/>
    <w:rsid w:val="006C4857"/>
    <w:rsid w:val="006C5B05"/>
    <w:rsid w:val="006D2635"/>
    <w:rsid w:val="006D5997"/>
    <w:rsid w:val="006D7EE8"/>
    <w:rsid w:val="006E1F77"/>
    <w:rsid w:val="006E712C"/>
    <w:rsid w:val="006F5633"/>
    <w:rsid w:val="006F5A8E"/>
    <w:rsid w:val="007062BA"/>
    <w:rsid w:val="00706BBA"/>
    <w:rsid w:val="007117BC"/>
    <w:rsid w:val="007121C5"/>
    <w:rsid w:val="00712C1B"/>
    <w:rsid w:val="00714683"/>
    <w:rsid w:val="0071619A"/>
    <w:rsid w:val="00716ECF"/>
    <w:rsid w:val="00720F81"/>
    <w:rsid w:val="007219B5"/>
    <w:rsid w:val="00723E72"/>
    <w:rsid w:val="00727C28"/>
    <w:rsid w:val="00733244"/>
    <w:rsid w:val="007334F0"/>
    <w:rsid w:val="00740F2C"/>
    <w:rsid w:val="007441E1"/>
    <w:rsid w:val="00744A7F"/>
    <w:rsid w:val="007461FD"/>
    <w:rsid w:val="007511B5"/>
    <w:rsid w:val="007513FC"/>
    <w:rsid w:val="0075195D"/>
    <w:rsid w:val="00752807"/>
    <w:rsid w:val="0075411E"/>
    <w:rsid w:val="007656D8"/>
    <w:rsid w:val="00780735"/>
    <w:rsid w:val="007816A7"/>
    <w:rsid w:val="00782E8A"/>
    <w:rsid w:val="00783C3F"/>
    <w:rsid w:val="007919C1"/>
    <w:rsid w:val="00792D32"/>
    <w:rsid w:val="00793947"/>
    <w:rsid w:val="00794688"/>
    <w:rsid w:val="007958F1"/>
    <w:rsid w:val="007A0638"/>
    <w:rsid w:val="007C1137"/>
    <w:rsid w:val="007C45A3"/>
    <w:rsid w:val="007C4B96"/>
    <w:rsid w:val="007D59BB"/>
    <w:rsid w:val="007E0871"/>
    <w:rsid w:val="007E4F05"/>
    <w:rsid w:val="007E502B"/>
    <w:rsid w:val="007E6C07"/>
    <w:rsid w:val="007E70E1"/>
    <w:rsid w:val="007F4AFF"/>
    <w:rsid w:val="007F56F3"/>
    <w:rsid w:val="007F5CF9"/>
    <w:rsid w:val="00806D4B"/>
    <w:rsid w:val="00815DE9"/>
    <w:rsid w:val="008257D0"/>
    <w:rsid w:val="008265E5"/>
    <w:rsid w:val="00827573"/>
    <w:rsid w:val="00830CC1"/>
    <w:rsid w:val="0083438B"/>
    <w:rsid w:val="00843FEE"/>
    <w:rsid w:val="0085465E"/>
    <w:rsid w:val="00855381"/>
    <w:rsid w:val="00857130"/>
    <w:rsid w:val="0086014C"/>
    <w:rsid w:val="00860895"/>
    <w:rsid w:val="00863B4F"/>
    <w:rsid w:val="00866F30"/>
    <w:rsid w:val="0087093C"/>
    <w:rsid w:val="008755D9"/>
    <w:rsid w:val="00881D0C"/>
    <w:rsid w:val="00882F41"/>
    <w:rsid w:val="00884635"/>
    <w:rsid w:val="00885CE4"/>
    <w:rsid w:val="008C125F"/>
    <w:rsid w:val="008C5279"/>
    <w:rsid w:val="008D0853"/>
    <w:rsid w:val="008D1E7B"/>
    <w:rsid w:val="008D50EE"/>
    <w:rsid w:val="008E074A"/>
    <w:rsid w:val="008E32CC"/>
    <w:rsid w:val="008E38BA"/>
    <w:rsid w:val="008E4533"/>
    <w:rsid w:val="008E5500"/>
    <w:rsid w:val="008E6180"/>
    <w:rsid w:val="008F7239"/>
    <w:rsid w:val="009018FD"/>
    <w:rsid w:val="00910117"/>
    <w:rsid w:val="009174B9"/>
    <w:rsid w:val="009237A0"/>
    <w:rsid w:val="009260BB"/>
    <w:rsid w:val="0093257D"/>
    <w:rsid w:val="0093318A"/>
    <w:rsid w:val="00933975"/>
    <w:rsid w:val="00934652"/>
    <w:rsid w:val="00943069"/>
    <w:rsid w:val="00943766"/>
    <w:rsid w:val="009477F3"/>
    <w:rsid w:val="00952638"/>
    <w:rsid w:val="00952F86"/>
    <w:rsid w:val="00976388"/>
    <w:rsid w:val="00977B6C"/>
    <w:rsid w:val="009801FD"/>
    <w:rsid w:val="00981922"/>
    <w:rsid w:val="00981E68"/>
    <w:rsid w:val="00986269"/>
    <w:rsid w:val="00986835"/>
    <w:rsid w:val="00986A93"/>
    <w:rsid w:val="00987293"/>
    <w:rsid w:val="00994257"/>
    <w:rsid w:val="00995301"/>
    <w:rsid w:val="009A5BB6"/>
    <w:rsid w:val="009B04BE"/>
    <w:rsid w:val="009B0C5A"/>
    <w:rsid w:val="009B3389"/>
    <w:rsid w:val="009B3C87"/>
    <w:rsid w:val="009C6676"/>
    <w:rsid w:val="009D615B"/>
    <w:rsid w:val="009D7681"/>
    <w:rsid w:val="009E29B6"/>
    <w:rsid w:val="009E5B1D"/>
    <w:rsid w:val="009F0663"/>
    <w:rsid w:val="009F2788"/>
    <w:rsid w:val="009F3D95"/>
    <w:rsid w:val="009F72FB"/>
    <w:rsid w:val="00A00DE1"/>
    <w:rsid w:val="00A029E2"/>
    <w:rsid w:val="00A03B0C"/>
    <w:rsid w:val="00A05709"/>
    <w:rsid w:val="00A1524D"/>
    <w:rsid w:val="00A156FA"/>
    <w:rsid w:val="00A20474"/>
    <w:rsid w:val="00A2322E"/>
    <w:rsid w:val="00A25967"/>
    <w:rsid w:val="00A341A0"/>
    <w:rsid w:val="00A34A1C"/>
    <w:rsid w:val="00A422C3"/>
    <w:rsid w:val="00A44CF0"/>
    <w:rsid w:val="00A51922"/>
    <w:rsid w:val="00A6027F"/>
    <w:rsid w:val="00A608F0"/>
    <w:rsid w:val="00A67162"/>
    <w:rsid w:val="00A7336E"/>
    <w:rsid w:val="00A819BE"/>
    <w:rsid w:val="00A8497D"/>
    <w:rsid w:val="00A87478"/>
    <w:rsid w:val="00A92338"/>
    <w:rsid w:val="00A96EAF"/>
    <w:rsid w:val="00AA3507"/>
    <w:rsid w:val="00AA476B"/>
    <w:rsid w:val="00AA4ED4"/>
    <w:rsid w:val="00AA68FC"/>
    <w:rsid w:val="00AB0195"/>
    <w:rsid w:val="00AB167C"/>
    <w:rsid w:val="00AB25E1"/>
    <w:rsid w:val="00AB4D01"/>
    <w:rsid w:val="00AC1E61"/>
    <w:rsid w:val="00AC4FF7"/>
    <w:rsid w:val="00AD2FE7"/>
    <w:rsid w:val="00AD349D"/>
    <w:rsid w:val="00AE11A0"/>
    <w:rsid w:val="00AE2BD6"/>
    <w:rsid w:val="00AF12B5"/>
    <w:rsid w:val="00AF1A00"/>
    <w:rsid w:val="00AF3498"/>
    <w:rsid w:val="00AF7593"/>
    <w:rsid w:val="00B001A6"/>
    <w:rsid w:val="00B01F2B"/>
    <w:rsid w:val="00B035BB"/>
    <w:rsid w:val="00B161AF"/>
    <w:rsid w:val="00B17284"/>
    <w:rsid w:val="00B20121"/>
    <w:rsid w:val="00B31203"/>
    <w:rsid w:val="00B409C4"/>
    <w:rsid w:val="00B40FCE"/>
    <w:rsid w:val="00B4344F"/>
    <w:rsid w:val="00B46731"/>
    <w:rsid w:val="00B5686B"/>
    <w:rsid w:val="00B65A67"/>
    <w:rsid w:val="00B72050"/>
    <w:rsid w:val="00B754E0"/>
    <w:rsid w:val="00B77CDE"/>
    <w:rsid w:val="00B810DA"/>
    <w:rsid w:val="00B870D1"/>
    <w:rsid w:val="00B9006D"/>
    <w:rsid w:val="00BA2CF4"/>
    <w:rsid w:val="00BA73FD"/>
    <w:rsid w:val="00BB4CEA"/>
    <w:rsid w:val="00BC08B1"/>
    <w:rsid w:val="00BC0B3E"/>
    <w:rsid w:val="00BC4FD9"/>
    <w:rsid w:val="00BD0984"/>
    <w:rsid w:val="00BD1244"/>
    <w:rsid w:val="00BD526E"/>
    <w:rsid w:val="00BD6536"/>
    <w:rsid w:val="00BD7DA6"/>
    <w:rsid w:val="00BF0F42"/>
    <w:rsid w:val="00BF1D3D"/>
    <w:rsid w:val="00BF4892"/>
    <w:rsid w:val="00BF502E"/>
    <w:rsid w:val="00C04A1F"/>
    <w:rsid w:val="00C05003"/>
    <w:rsid w:val="00C05A28"/>
    <w:rsid w:val="00C15999"/>
    <w:rsid w:val="00C17796"/>
    <w:rsid w:val="00C222A9"/>
    <w:rsid w:val="00C22A23"/>
    <w:rsid w:val="00C30483"/>
    <w:rsid w:val="00C331F9"/>
    <w:rsid w:val="00C504E6"/>
    <w:rsid w:val="00C52343"/>
    <w:rsid w:val="00C53F1A"/>
    <w:rsid w:val="00C54868"/>
    <w:rsid w:val="00C7377F"/>
    <w:rsid w:val="00C75032"/>
    <w:rsid w:val="00C758D2"/>
    <w:rsid w:val="00C82425"/>
    <w:rsid w:val="00C86C06"/>
    <w:rsid w:val="00CA179F"/>
    <w:rsid w:val="00CA37CE"/>
    <w:rsid w:val="00CA694F"/>
    <w:rsid w:val="00CB2FB7"/>
    <w:rsid w:val="00CB4187"/>
    <w:rsid w:val="00CB4777"/>
    <w:rsid w:val="00CB5887"/>
    <w:rsid w:val="00CB6B63"/>
    <w:rsid w:val="00CC3D57"/>
    <w:rsid w:val="00CE19CE"/>
    <w:rsid w:val="00CE5010"/>
    <w:rsid w:val="00CE55BF"/>
    <w:rsid w:val="00CF104E"/>
    <w:rsid w:val="00CF2CD1"/>
    <w:rsid w:val="00CF4FEF"/>
    <w:rsid w:val="00CF6001"/>
    <w:rsid w:val="00D027CA"/>
    <w:rsid w:val="00D06F67"/>
    <w:rsid w:val="00D1195A"/>
    <w:rsid w:val="00D13B6D"/>
    <w:rsid w:val="00D15406"/>
    <w:rsid w:val="00D2132B"/>
    <w:rsid w:val="00D31213"/>
    <w:rsid w:val="00D332A5"/>
    <w:rsid w:val="00D34F9E"/>
    <w:rsid w:val="00D43832"/>
    <w:rsid w:val="00D47C23"/>
    <w:rsid w:val="00D50488"/>
    <w:rsid w:val="00D50AC4"/>
    <w:rsid w:val="00D52371"/>
    <w:rsid w:val="00D53917"/>
    <w:rsid w:val="00D645EF"/>
    <w:rsid w:val="00D65FA3"/>
    <w:rsid w:val="00D703E5"/>
    <w:rsid w:val="00D83868"/>
    <w:rsid w:val="00D849BC"/>
    <w:rsid w:val="00D85177"/>
    <w:rsid w:val="00D8729B"/>
    <w:rsid w:val="00D93388"/>
    <w:rsid w:val="00DB23E7"/>
    <w:rsid w:val="00DB2577"/>
    <w:rsid w:val="00DB3A3F"/>
    <w:rsid w:val="00DB69A1"/>
    <w:rsid w:val="00DB6FC6"/>
    <w:rsid w:val="00DC1209"/>
    <w:rsid w:val="00DC68BD"/>
    <w:rsid w:val="00DD3334"/>
    <w:rsid w:val="00DE035C"/>
    <w:rsid w:val="00DE13D9"/>
    <w:rsid w:val="00DE1E93"/>
    <w:rsid w:val="00DF01B8"/>
    <w:rsid w:val="00DF6B14"/>
    <w:rsid w:val="00E0614C"/>
    <w:rsid w:val="00E0729B"/>
    <w:rsid w:val="00E07D26"/>
    <w:rsid w:val="00E12FF6"/>
    <w:rsid w:val="00E1325B"/>
    <w:rsid w:val="00E133D6"/>
    <w:rsid w:val="00E23D7C"/>
    <w:rsid w:val="00E24D58"/>
    <w:rsid w:val="00E26DC8"/>
    <w:rsid w:val="00E34265"/>
    <w:rsid w:val="00E3635E"/>
    <w:rsid w:val="00E400FA"/>
    <w:rsid w:val="00E45D95"/>
    <w:rsid w:val="00E47BCA"/>
    <w:rsid w:val="00E51309"/>
    <w:rsid w:val="00E514E2"/>
    <w:rsid w:val="00E6372F"/>
    <w:rsid w:val="00E637C7"/>
    <w:rsid w:val="00E672F0"/>
    <w:rsid w:val="00E73630"/>
    <w:rsid w:val="00E815BB"/>
    <w:rsid w:val="00E81F5D"/>
    <w:rsid w:val="00E931B2"/>
    <w:rsid w:val="00E97E0E"/>
    <w:rsid w:val="00EA4956"/>
    <w:rsid w:val="00EA5F0B"/>
    <w:rsid w:val="00EB331C"/>
    <w:rsid w:val="00EB3DFC"/>
    <w:rsid w:val="00EB4CBB"/>
    <w:rsid w:val="00EE29F7"/>
    <w:rsid w:val="00EE342E"/>
    <w:rsid w:val="00EE49FA"/>
    <w:rsid w:val="00EE67C6"/>
    <w:rsid w:val="00EF4A20"/>
    <w:rsid w:val="00F00371"/>
    <w:rsid w:val="00F0088D"/>
    <w:rsid w:val="00F05D24"/>
    <w:rsid w:val="00F064B1"/>
    <w:rsid w:val="00F06B58"/>
    <w:rsid w:val="00F07A84"/>
    <w:rsid w:val="00F07F7C"/>
    <w:rsid w:val="00F10256"/>
    <w:rsid w:val="00F1490F"/>
    <w:rsid w:val="00F169E9"/>
    <w:rsid w:val="00F22704"/>
    <w:rsid w:val="00F232FF"/>
    <w:rsid w:val="00F2346B"/>
    <w:rsid w:val="00F23884"/>
    <w:rsid w:val="00F27457"/>
    <w:rsid w:val="00F32004"/>
    <w:rsid w:val="00F3342B"/>
    <w:rsid w:val="00F37A19"/>
    <w:rsid w:val="00F40E18"/>
    <w:rsid w:val="00F44D77"/>
    <w:rsid w:val="00F44EFF"/>
    <w:rsid w:val="00F4572A"/>
    <w:rsid w:val="00F45BAE"/>
    <w:rsid w:val="00F47A94"/>
    <w:rsid w:val="00F47AF2"/>
    <w:rsid w:val="00F5069F"/>
    <w:rsid w:val="00F52085"/>
    <w:rsid w:val="00F54467"/>
    <w:rsid w:val="00F56A45"/>
    <w:rsid w:val="00F66538"/>
    <w:rsid w:val="00F706C0"/>
    <w:rsid w:val="00F76BB2"/>
    <w:rsid w:val="00F8332E"/>
    <w:rsid w:val="00F86979"/>
    <w:rsid w:val="00F9318F"/>
    <w:rsid w:val="00F93860"/>
    <w:rsid w:val="00F95FBE"/>
    <w:rsid w:val="00FA488E"/>
    <w:rsid w:val="00FA5043"/>
    <w:rsid w:val="00FA6BEA"/>
    <w:rsid w:val="00FB282A"/>
    <w:rsid w:val="00FB6B1A"/>
    <w:rsid w:val="00FB6D86"/>
    <w:rsid w:val="00FC598C"/>
    <w:rsid w:val="00FC6CBD"/>
    <w:rsid w:val="00FD4F0E"/>
    <w:rsid w:val="00FD77C9"/>
    <w:rsid w:val="00FE287B"/>
    <w:rsid w:val="00FE2EE6"/>
    <w:rsid w:val="00FE5BB1"/>
    <w:rsid w:val="00FE6257"/>
    <w:rsid w:val="00FF2109"/>
    <w:rsid w:val="00FF245A"/>
    <w:rsid w:val="00FF27DF"/>
    <w:rsid w:val="00FF292E"/>
    <w:rsid w:val="00FF29D7"/>
    <w:rsid w:val="00FF411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E17A6AA"/>
  <w15:chartTrackingRefBased/>
  <w15:docId w15:val="{14EB5582-1ED4-4F85-AEDB-48E78A27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link w:val="Heading1Char"/>
    <w:qFormat/>
    <w:rsid w:val="00D83868"/>
    <w:pPr>
      <w:keepNext/>
      <w:tabs>
        <w:tab w:val="left" w:pos="-720"/>
      </w:tabs>
      <w:suppressAutoHyphens/>
      <w:spacing w:line="274" w:lineRule="exact"/>
      <w:jc w:val="center"/>
      <w:outlineLvl w:val="0"/>
    </w:pPr>
    <w:rPr>
      <w:b/>
      <w:spacing w:val="-3"/>
      <w:sz w:val="22"/>
      <w:u w:val="single"/>
    </w:rPr>
  </w:style>
  <w:style w:type="paragraph" w:styleId="Heading3">
    <w:name w:val="heading 3"/>
    <w:basedOn w:val="Normal"/>
    <w:next w:val="Normal"/>
    <w:qFormat/>
    <w:rsid w:val="00D83868"/>
    <w:pPr>
      <w:keepNext/>
      <w:tabs>
        <w:tab w:val="left" w:pos="-720"/>
      </w:tabs>
      <w:suppressAutoHyphens/>
      <w:ind w:left="2880"/>
      <w:jc w:val="both"/>
      <w:outlineLvl w:val="2"/>
    </w:pPr>
    <w:rPr>
      <w:b/>
      <w:bCs/>
      <w:color w:val="0000FF"/>
      <w:spacing w:val="-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CG Times (W1)" w:hAnsi="CG Times (W1)"/>
      <w:sz w:val="20"/>
    </w:rPr>
  </w:style>
  <w:style w:type="paragraph" w:styleId="Header">
    <w:name w:val="header"/>
    <w:basedOn w:val="Normal"/>
    <w:pPr>
      <w:tabs>
        <w:tab w:val="center" w:pos="4320"/>
        <w:tab w:val="right" w:pos="8640"/>
      </w:tabs>
    </w:pPr>
    <w:rPr>
      <w:sz w:val="20"/>
    </w:rPr>
  </w:style>
  <w:style w:type="character" w:styleId="PageNumber">
    <w:name w:val="page number"/>
    <w:basedOn w:val="DefaultParagraphFont"/>
  </w:style>
  <w:style w:type="paragraph" w:styleId="BodyTextIndent">
    <w:name w:val="Body Text Indent"/>
    <w:basedOn w:val="Normal"/>
    <w:link w:val="BodyTextIndentChar"/>
    <w:pPr>
      <w:spacing w:after="120"/>
      <w:ind w:left="576" w:hanging="576"/>
    </w:pPr>
  </w:style>
  <w:style w:type="paragraph" w:styleId="BodyTextIndent2">
    <w:name w:val="Body Text Indent 2"/>
    <w:basedOn w:val="Normal"/>
    <w:pPr>
      <w:spacing w:after="120"/>
      <w:ind w:left="540"/>
    </w:pPr>
  </w:style>
  <w:style w:type="paragraph" w:styleId="BodyTextIndent3">
    <w:name w:val="Body Text Indent 3"/>
    <w:basedOn w:val="Normal"/>
    <w:pPr>
      <w:spacing w:after="120"/>
      <w:ind w:left="1296" w:hanging="720"/>
    </w:pPr>
  </w:style>
  <w:style w:type="paragraph" w:styleId="BodyText">
    <w:name w:val="Body Text"/>
    <w:basedOn w:val="Normal"/>
    <w:pPr>
      <w:framePr w:w="10801" w:h="1729" w:hSpace="180" w:wrap="auto" w:vAnchor="text" w:hAnchor="page" w:x="721" w:y="7212"/>
    </w:pPr>
    <w:rPr>
      <w:sz w:val="22"/>
    </w:rPr>
  </w:style>
  <w:style w:type="paragraph" w:customStyle="1" w:styleId="PARAChar">
    <w:name w:val="PARA Char"/>
    <w:basedOn w:val="Normal"/>
    <w:pPr>
      <w:suppressAutoHyphens/>
      <w:spacing w:before="160" w:line="300" w:lineRule="exact"/>
      <w:jc w:val="both"/>
    </w:pPr>
    <w:rPr>
      <w:rFonts w:ascii="Helvetica" w:hAnsi="Helvetica" w:cs="Helvetica"/>
      <w:sz w:val="22"/>
      <w:szCs w:val="22"/>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4D3D32"/>
    <w:rPr>
      <w:sz w:val="16"/>
      <w:szCs w:val="16"/>
    </w:rPr>
  </w:style>
  <w:style w:type="paragraph" w:styleId="CommentText">
    <w:name w:val="annotation text"/>
    <w:basedOn w:val="Normal"/>
    <w:link w:val="CommentTextChar"/>
    <w:semiHidden/>
    <w:rsid w:val="004D3D32"/>
    <w:rPr>
      <w:sz w:val="20"/>
    </w:rPr>
  </w:style>
  <w:style w:type="paragraph" w:customStyle="1" w:styleId="a">
    <w:name w:val="a."/>
    <w:basedOn w:val="Normal"/>
    <w:rsid w:val="000F13E6"/>
    <w:pPr>
      <w:widowControl w:val="0"/>
      <w:tabs>
        <w:tab w:val="left" w:pos="-720"/>
        <w:tab w:val="left" w:pos="0"/>
        <w:tab w:val="left" w:pos="1080"/>
      </w:tabs>
      <w:suppressAutoHyphens/>
      <w:ind w:left="1080" w:hanging="540"/>
    </w:pPr>
  </w:style>
  <w:style w:type="table" w:styleId="TableGrid">
    <w:name w:val="Table Grid"/>
    <w:basedOn w:val="TableNormal"/>
    <w:rsid w:val="00AF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1317F9"/>
    <w:rPr>
      <w:color w:val="0000FF"/>
      <w:spacing w:val="0"/>
      <w:u w:val="double"/>
    </w:rPr>
  </w:style>
  <w:style w:type="character" w:customStyle="1" w:styleId="DeltaViewMoveDestination">
    <w:name w:val="DeltaView Move Destination"/>
    <w:rsid w:val="001317F9"/>
    <w:rPr>
      <w:color w:val="00C000"/>
      <w:spacing w:val="0"/>
      <w:u w:val="double"/>
    </w:rPr>
  </w:style>
  <w:style w:type="paragraph" w:styleId="CommentSubject">
    <w:name w:val="annotation subject"/>
    <w:basedOn w:val="CommentText"/>
    <w:next w:val="CommentText"/>
    <w:semiHidden/>
    <w:rsid w:val="00AF7593"/>
    <w:rPr>
      <w:b/>
      <w:bCs/>
    </w:rPr>
  </w:style>
  <w:style w:type="character" w:customStyle="1" w:styleId="CommentTextChar">
    <w:name w:val="Comment Text Char"/>
    <w:link w:val="CommentText"/>
    <w:semiHidden/>
    <w:rsid w:val="001A770F"/>
  </w:style>
  <w:style w:type="paragraph" w:styleId="Revision">
    <w:name w:val="Revision"/>
    <w:hidden/>
    <w:uiPriority w:val="99"/>
    <w:semiHidden/>
    <w:rsid w:val="009B0C5A"/>
    <w:rPr>
      <w:sz w:val="24"/>
    </w:rPr>
  </w:style>
  <w:style w:type="character" w:styleId="Hyperlink">
    <w:name w:val="Hyperlink"/>
    <w:uiPriority w:val="99"/>
    <w:unhideWhenUsed/>
    <w:rsid w:val="00D50488"/>
    <w:rPr>
      <w:color w:val="0000FF"/>
      <w:u w:val="single"/>
    </w:rPr>
  </w:style>
  <w:style w:type="paragraph" w:styleId="FootnoteText">
    <w:name w:val="footnote text"/>
    <w:basedOn w:val="Normal"/>
    <w:link w:val="FootnoteTextChar"/>
    <w:rsid w:val="003D6645"/>
    <w:rPr>
      <w:sz w:val="20"/>
    </w:rPr>
  </w:style>
  <w:style w:type="character" w:customStyle="1" w:styleId="FootnoteTextChar">
    <w:name w:val="Footnote Text Char"/>
    <w:basedOn w:val="DefaultParagraphFont"/>
    <w:link w:val="FootnoteText"/>
    <w:rsid w:val="003D6645"/>
  </w:style>
  <w:style w:type="character" w:styleId="FootnoteReference">
    <w:name w:val="footnote reference"/>
    <w:rsid w:val="003D6645"/>
    <w:rPr>
      <w:vertAlign w:val="superscript"/>
    </w:rPr>
  </w:style>
  <w:style w:type="character" w:customStyle="1" w:styleId="BodyTextIndentChar">
    <w:name w:val="Body Text Indent Char"/>
    <w:link w:val="BodyTextIndent"/>
    <w:rsid w:val="003236F3"/>
    <w:rPr>
      <w:sz w:val="24"/>
    </w:rPr>
  </w:style>
  <w:style w:type="character" w:styleId="UnresolvedMention">
    <w:name w:val="Unresolved Mention"/>
    <w:uiPriority w:val="99"/>
    <w:semiHidden/>
    <w:unhideWhenUsed/>
    <w:rsid w:val="00910117"/>
    <w:rPr>
      <w:color w:val="605E5C"/>
      <w:shd w:val="clear" w:color="auto" w:fill="E1DFDD"/>
    </w:rPr>
  </w:style>
  <w:style w:type="character" w:customStyle="1" w:styleId="Heading1Char">
    <w:name w:val="Heading 1 Char"/>
    <w:basedOn w:val="DefaultParagraphFont"/>
    <w:link w:val="Heading1"/>
    <w:rsid w:val="000E10D0"/>
    <w:rPr>
      <w:b/>
      <w:spacing w:val="-3"/>
      <w:sz w:val="22"/>
      <w:u w:val="single"/>
    </w:rPr>
  </w:style>
  <w:style w:type="paragraph" w:styleId="ListParagraph">
    <w:name w:val="List Paragraph"/>
    <w:basedOn w:val="Normal"/>
    <w:uiPriority w:val="34"/>
    <w:qFormat/>
    <w:rsid w:val="000E10D0"/>
    <w:pPr>
      <w:ind w:left="720"/>
      <w:contextualSpacing/>
    </w:pPr>
  </w:style>
  <w:style w:type="paragraph" w:styleId="BodyText3">
    <w:name w:val="Body Text 3"/>
    <w:basedOn w:val="Normal"/>
    <w:link w:val="BodyText3Char"/>
    <w:rsid w:val="000E10D0"/>
    <w:pPr>
      <w:spacing w:after="120"/>
    </w:pPr>
    <w:rPr>
      <w:sz w:val="16"/>
      <w:szCs w:val="16"/>
    </w:rPr>
  </w:style>
  <w:style w:type="character" w:customStyle="1" w:styleId="BodyText3Char">
    <w:name w:val="Body Text 3 Char"/>
    <w:basedOn w:val="DefaultParagraphFont"/>
    <w:link w:val="BodyText3"/>
    <w:rsid w:val="000E10D0"/>
    <w:rPr>
      <w:sz w:val="16"/>
      <w:szCs w:val="16"/>
    </w:rPr>
  </w:style>
  <w:style w:type="character" w:customStyle="1" w:styleId="ui-provider">
    <w:name w:val="ui-provider"/>
    <w:basedOn w:val="DefaultParagraphFont"/>
    <w:rsid w:val="000E1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500849">
      <w:bodyDiv w:val="1"/>
      <w:marLeft w:val="0"/>
      <w:marRight w:val="0"/>
      <w:marTop w:val="0"/>
      <w:marBottom w:val="0"/>
      <w:divBdr>
        <w:top w:val="none" w:sz="0" w:space="0" w:color="auto"/>
        <w:left w:val="none" w:sz="0" w:space="0" w:color="auto"/>
        <w:bottom w:val="none" w:sz="0" w:space="0" w:color="auto"/>
        <w:right w:val="none" w:sz="0" w:space="0" w:color="auto"/>
      </w:divBdr>
    </w:div>
    <w:div w:id="212318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cmje.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158C2-B0DF-481D-89CE-7F62F31B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7499</Words>
  <Characters>42748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Kai - Study Site Agreement (DELTA MI)</vt:lpstr>
    </vt:vector>
  </TitlesOfParts>
  <Company>Duke Medical Center</Company>
  <LinksUpToDate>false</LinksUpToDate>
  <CharactersWithSpaces>50147</CharactersWithSpaces>
  <SharedDoc>false</SharedDoc>
  <HLinks>
    <vt:vector size="12" baseType="variant">
      <vt:variant>
        <vt:i4>4325381</vt:i4>
      </vt:variant>
      <vt:variant>
        <vt:i4>3</vt:i4>
      </vt:variant>
      <vt:variant>
        <vt:i4>0</vt:i4>
      </vt:variant>
      <vt:variant>
        <vt:i4>5</vt:i4>
      </vt:variant>
      <vt:variant>
        <vt:lpwstr>http://www.icmje.org/</vt:lpwstr>
      </vt:variant>
      <vt:variant>
        <vt:lpwstr/>
      </vt:variant>
      <vt:variant>
        <vt:i4>1245238</vt:i4>
      </vt:variant>
      <vt:variant>
        <vt:i4>0</vt:i4>
      </vt:variant>
      <vt:variant>
        <vt:i4>0</vt:i4>
      </vt:variant>
      <vt:variant>
        <vt:i4>5</vt:i4>
      </vt:variant>
      <vt:variant>
        <vt:lpwstr>mailto:Site-Payments@dm.duke.edu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Kai - Study Site Agreement (DELTA MI)</dc:title>
  <dc:subject/>
  <dc:creator>DCRI</dc:creator>
  <cp:keywords/>
  <dc:description/>
  <cp:lastModifiedBy>JoAnna S Pomerantz, J.D.</cp:lastModifiedBy>
  <cp:revision>14</cp:revision>
  <cp:lastPrinted>2005-12-07T15:04:00Z</cp:lastPrinted>
  <dcterms:created xsi:type="dcterms:W3CDTF">2025-06-17T17:52:00Z</dcterms:created>
  <dcterms:modified xsi:type="dcterms:W3CDTF">2025-06-17T18:35:00Z</dcterms:modified>
</cp:coreProperties>
</file>